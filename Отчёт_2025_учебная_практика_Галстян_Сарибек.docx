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652E" w14:textId="77777777" w:rsidR="00706971" w:rsidRDefault="001043B2">
      <w:pPr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вввввввввввввввввМинистeрство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нaуки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высшeго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обрaзовaния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Российской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Фeдeрaции</w:t>
      </w:r>
      <w:proofErr w:type="spellEnd"/>
    </w:p>
    <w:p w14:paraId="0B706271" w14:textId="77777777" w:rsidR="00706971" w:rsidRDefault="001043B2">
      <w:pPr>
        <w:tabs>
          <w:tab w:val="left" w:pos="1843"/>
        </w:tabs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Фeдeрaльноe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госудaрствeнноe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бюджeтноe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обрaзовaтeльноe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учрeждeниe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высшeго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обрaзовaния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«МОСКОВСКИЙ ГОСУДAРСТВEННЫЙ УНИВEРСИТEТ ГEОДEЗИИ И КAРТОГРAФИИ»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МИИГAиК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7D3C86" w14:textId="77777777" w:rsidR="00706971" w:rsidRDefault="001043B2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Фaкультeт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Гeоинформaтики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информaционной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бeзопaсности</w:t>
      </w:r>
      <w:proofErr w:type="spellEnd"/>
    </w:p>
    <w:p w14:paraId="6C87D8B6" w14:textId="77777777" w:rsidR="00706971" w:rsidRDefault="001043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Кaфeдрa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Информaционно-измeритeльных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систeм</w:t>
      </w:r>
      <w:proofErr w:type="spellEnd"/>
    </w:p>
    <w:p w14:paraId="3291BE05" w14:textId="77777777" w:rsidR="00706971" w:rsidRDefault="007069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3A20E" w14:textId="77777777" w:rsidR="00706971" w:rsidRDefault="007069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CBD92" w14:textId="77777777" w:rsidR="00706971" w:rsidRDefault="007069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12C48" w14:textId="77777777" w:rsidR="00706971" w:rsidRDefault="001043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прaктики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Учебная</w:t>
      </w:r>
    </w:p>
    <w:p w14:paraId="18ECA05F" w14:textId="77777777" w:rsidR="00706971" w:rsidRDefault="001043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Нaзвaниe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прaктики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Учебная (ознакомительная) практика по веб-программированию</w:t>
      </w:r>
    </w:p>
    <w:p w14:paraId="48D12AA9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5E808B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62499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6BBBA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CA69D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098EC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75EF1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208C9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7DA91" w14:textId="77777777" w:rsidR="00706971" w:rsidRDefault="001043B2">
      <w:pPr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Отчeт по </w:t>
      </w:r>
      <w:bookmarkStart w:id="0" w:name="_Hlk203310692"/>
      <w:bookmarkStart w:id="1" w:name="_Hlk203311546"/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учебной (ознакомительной) практике по веб-программированию</w:t>
      </w:r>
      <w:bookmarkEnd w:id="0"/>
    </w:p>
    <w:bookmarkEnd w:id="1"/>
    <w:p w14:paraId="3DF8B475" w14:textId="77777777" w:rsidR="00706971" w:rsidRDefault="001043B2">
      <w:pPr>
        <w:jc w:val="center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НAПРAВЛEНИE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09.03.02 ИНФОРМAЦИОННЫE СИСТEМЫ И ТEХНОЛОГИИ</w:t>
      </w:r>
    </w:p>
    <w:p w14:paraId="092FC6CC" w14:textId="77777777" w:rsidR="00706971" w:rsidRDefault="00706971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EA2EDE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14BB50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62BC8A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7B0C2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4C5E9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967C3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7147"/>
        <w:gridCol w:w="2491"/>
      </w:tblGrid>
      <w:tr w:rsidR="00706971" w14:paraId="3F2AF83D" w14:textId="77777777">
        <w:trPr>
          <w:trHeight w:val="514"/>
        </w:trPr>
        <w:tc>
          <w:tcPr>
            <w:tcW w:w="7147" w:type="dxa"/>
          </w:tcPr>
          <w:p w14:paraId="5F6EA829" w14:textId="77777777" w:rsidR="00706971" w:rsidRDefault="001043B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Студeнт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группы 2023-ФГИиБ-ИСиТ-1б</w:t>
            </w:r>
          </w:p>
        </w:tc>
        <w:tc>
          <w:tcPr>
            <w:tcW w:w="2491" w:type="dxa"/>
          </w:tcPr>
          <w:p w14:paraId="333624B5" w14:textId="4007EFEC" w:rsidR="00706971" w:rsidRPr="001043B2" w:rsidRDefault="001043B2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Галстян С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06971" w14:paraId="31AAAE64" w14:textId="77777777">
        <w:trPr>
          <w:trHeight w:val="548"/>
        </w:trPr>
        <w:tc>
          <w:tcPr>
            <w:tcW w:w="7147" w:type="dxa"/>
          </w:tcPr>
          <w:p w14:paraId="6E8216BF" w14:textId="77777777" w:rsidR="00706971" w:rsidRDefault="001043B2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Руководитeль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учебной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прaктики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0FAF8E62" w14:textId="77777777" w:rsidR="00706971" w:rsidRDefault="001043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прeподaвaтeль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кaфeдры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ИИС</w:t>
            </w:r>
          </w:p>
        </w:tc>
        <w:tc>
          <w:tcPr>
            <w:tcW w:w="2491" w:type="dxa"/>
          </w:tcPr>
          <w:p w14:paraId="5CF5F5C7" w14:textId="77777777" w:rsidR="00706971" w:rsidRDefault="0070697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2E2CBA0" w14:textId="77777777" w:rsidR="00706971" w:rsidRDefault="001043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Рaмaзaнов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Э.Р.</w:t>
            </w:r>
          </w:p>
        </w:tc>
      </w:tr>
    </w:tbl>
    <w:p w14:paraId="7BF0F011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6AFCA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2BCB5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E7446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F7979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3DAD8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F59AC" w14:textId="77777777" w:rsidR="00706971" w:rsidRDefault="007069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00715" w14:textId="77777777" w:rsidR="00706971" w:rsidRDefault="001043B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2025</w:t>
      </w:r>
    </w:p>
    <w:p w14:paraId="0B1C842D" w14:textId="77777777" w:rsidR="00706971" w:rsidRDefault="001043B2">
      <w:pPr>
        <w:pStyle w:val="af2"/>
        <w:tabs>
          <w:tab w:val="left" w:pos="3131"/>
          <w:tab w:val="center" w:pos="4819"/>
        </w:tabs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  <w:t>СОДЕРЖАНИЕ</w:t>
      </w:r>
    </w:p>
    <w:sdt>
      <w:sdtPr>
        <w:id w:val="-1183738829"/>
        <w:docPartObj>
          <w:docPartGallery w:val="Table of Contents"/>
          <w:docPartUnique/>
        </w:docPartObj>
      </w:sdtPr>
      <w:sdtContent>
        <w:p w14:paraId="60077A21" w14:textId="77777777" w:rsidR="00706971" w:rsidRDefault="001043B2">
          <w:pPr>
            <w:pStyle w:val="18"/>
            <w:tabs>
              <w:tab w:val="right" w:leader="dot" w:pos="9628"/>
            </w:tabs>
            <w:rPr>
              <w:rFonts w:ascii="Calibri" w:eastAsia="Times New Roman" w:hAnsi="Calibri" w:cs="Times New Roman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rFonts w:ascii="Times New Roman" w:hAnsi="Times New Roman" w:cs="Times New Roman"/>
              <w:lang w:val="en-US" w:eastAsia="en-US"/>
            </w:rPr>
            <w:fldChar w:fldCharType="separate"/>
          </w:r>
          <w:hyperlink w:anchor="__RefHeading___Toc203400440" w:tooltip="#__RefHeading___Toc203400440" w:history="1">
            <w:r>
              <w:rPr>
                <w:rStyle w:val="IndexLink"/>
                <w:rFonts w:ascii="Times New Roman" w:hAnsi="Times New Roman" w:cs="Times New Roman"/>
                <w:lang w:val="en-US" w:eastAsia="en-US"/>
              </w:rPr>
              <w:t>Введение</w:t>
            </w:r>
            <w:r>
              <w:rPr>
                <w:rStyle w:val="IndexLink"/>
                <w:lang w:val="en-US" w:eastAsia="en-US"/>
              </w:rPr>
              <w:tab/>
              <w:t>3</w:t>
            </w:r>
          </w:hyperlink>
        </w:p>
        <w:p w14:paraId="19E51E48" w14:textId="77777777" w:rsidR="00706971" w:rsidRDefault="001043B2">
          <w:pPr>
            <w:pStyle w:val="18"/>
            <w:tabs>
              <w:tab w:val="right" w:leader="dot" w:pos="9628"/>
            </w:tabs>
            <w:rPr>
              <w:rFonts w:ascii="Calibri" w:eastAsia="Times New Roman" w:hAnsi="Calibri" w:cs="Times New Roman"/>
              <w:sz w:val="22"/>
              <w:szCs w:val="22"/>
              <w:lang w:val="en-US" w:eastAsia="en-US" w:bidi="ar-SA"/>
            </w:rPr>
          </w:pPr>
          <w:hyperlink w:anchor="__RefHeading___Toc203400441" w:tooltip="#__RefHeading___Toc203400441" w:history="1">
            <w:r>
              <w:rPr>
                <w:rStyle w:val="IndexLink"/>
                <w:rFonts w:ascii="Times New Roman" w:hAnsi="Times New Roman" w:cs="Times New Roman"/>
                <w:lang w:val="en-US" w:eastAsia="en-US"/>
              </w:rPr>
              <w:t>Основная часть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05C75EEA" w14:textId="77777777" w:rsidR="00706971" w:rsidRDefault="001043B2">
          <w:pPr>
            <w:pStyle w:val="25"/>
            <w:tabs>
              <w:tab w:val="left" w:pos="880"/>
              <w:tab w:val="right" w:leader="dot" w:pos="9628"/>
            </w:tabs>
            <w:rPr>
              <w:lang w:val="en-US" w:eastAsia="en-US"/>
            </w:rPr>
          </w:pPr>
          <w:hyperlink w:anchor="__RefHeading___Toc203400442" w:tooltip="#__RefHeading___Toc203400442" w:history="1"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1.1.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Подготовка и настройка среды разработки.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4C90F7AC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3" w:tooltip="#__RefHeading___Toc203400443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Операционная система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707A51F4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4" w:tooltip="#__RefHeading___Toc203400444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Среды разработки (IDE) и инструменты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1FA700FE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5" w:tooltip="#__RefHeading___Toc203400445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Система управления базами данных (СУБД)</w:t>
            </w:r>
            <w:r>
              <w:rPr>
                <w:rStyle w:val="IndexLink"/>
                <w:lang w:val="en-US" w:eastAsia="en-US"/>
              </w:rPr>
              <w:tab/>
              <w:t>5</w:t>
            </w:r>
          </w:hyperlink>
        </w:p>
        <w:p w14:paraId="64DDD3C8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6" w:tooltip="#__RefHeading___Toc203400446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Библиотеки и фреймворки</w:t>
            </w:r>
            <w:r>
              <w:rPr>
                <w:rStyle w:val="IndexLink"/>
                <w:lang w:val="en-US" w:eastAsia="en-US"/>
              </w:rPr>
              <w:tab/>
              <w:t>6</w:t>
            </w:r>
          </w:hyperlink>
        </w:p>
        <w:p w14:paraId="2D1292BF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7" w:tooltip="#__RefHeading___Toc203400447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1.1.5.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Дополнительные инструменты</w:t>
            </w:r>
            <w:r>
              <w:rPr>
                <w:rStyle w:val="IndexLink"/>
                <w:lang w:val="en-US" w:eastAsia="en-US"/>
              </w:rPr>
              <w:tab/>
              <w:t>6</w:t>
            </w:r>
          </w:hyperlink>
        </w:p>
        <w:p w14:paraId="3C94833A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48" w:tooltip="#__RefHeading___Toc203400448" w:history="1"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1.1.6.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i/>
                <w:iCs/>
                <w:lang w:val="en-US" w:eastAsia="en-US" w:bidi="hi-IN"/>
              </w:rPr>
              <w:t>Виртуализация</w:t>
            </w:r>
            <w:r>
              <w:rPr>
                <w:rStyle w:val="IndexLink"/>
                <w:lang w:val="en-US" w:eastAsia="en-US"/>
              </w:rPr>
              <w:tab/>
              <w:t>6</w:t>
            </w:r>
          </w:hyperlink>
        </w:p>
        <w:p w14:paraId="287B19BE" w14:textId="77777777" w:rsidR="00706971" w:rsidRDefault="001043B2">
          <w:pPr>
            <w:pStyle w:val="25"/>
            <w:tabs>
              <w:tab w:val="left" w:pos="880"/>
              <w:tab w:val="right" w:leader="dot" w:pos="9628"/>
            </w:tabs>
            <w:rPr>
              <w:lang w:val="en-US" w:eastAsia="en-US"/>
            </w:rPr>
          </w:pPr>
          <w:hyperlink w:anchor="__RefHeading___Toc203400449" w:tooltip="#__RefHeading___Toc203400449" w:history="1"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1.2.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Реализация вёрстки страницы и алгоритмов frontend.</w:t>
            </w:r>
            <w:r>
              <w:rPr>
                <w:rStyle w:val="IndexLink"/>
                <w:lang w:val="en-US" w:eastAsia="en-US"/>
              </w:rPr>
              <w:tab/>
              <w:t>7</w:t>
            </w:r>
          </w:hyperlink>
        </w:p>
        <w:p w14:paraId="1597676A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0" w:tooltip="#__RefHeading___Toc203400450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1.2.1.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Вёрстка интерфейса</w:t>
            </w:r>
            <w:r>
              <w:rPr>
                <w:rStyle w:val="IndexLink"/>
                <w:lang w:val="en-US" w:eastAsia="en-US"/>
              </w:rPr>
              <w:tab/>
              <w:t>7</w:t>
            </w:r>
          </w:hyperlink>
        </w:p>
        <w:p w14:paraId="6C671BBB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1" w:tooltip="#__RefHeading___Toc203400451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1.2.2.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Логика фронтенда (JavaScript)</w:t>
            </w:r>
            <w:r>
              <w:rPr>
                <w:rStyle w:val="IndexLink"/>
                <w:lang w:val="en-US" w:eastAsia="en-US"/>
              </w:rPr>
              <w:tab/>
              <w:t>8</w:t>
            </w:r>
          </w:hyperlink>
        </w:p>
        <w:p w14:paraId="4A9FC70D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2" w:tooltip="#__RefHeading___Toc203400452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1.2.3.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Взаимодействие с API</w:t>
            </w:r>
            <w:r>
              <w:rPr>
                <w:rStyle w:val="IndexLink"/>
                <w:lang w:val="en-US" w:eastAsia="en-US"/>
              </w:rPr>
              <w:tab/>
              <w:t>9</w:t>
            </w:r>
          </w:hyperlink>
        </w:p>
        <w:p w14:paraId="6EA409C6" w14:textId="77777777" w:rsidR="00706971" w:rsidRDefault="001043B2">
          <w:pPr>
            <w:pStyle w:val="25"/>
            <w:tabs>
              <w:tab w:val="left" w:pos="880"/>
              <w:tab w:val="right" w:leader="dot" w:pos="9628"/>
            </w:tabs>
            <w:rPr>
              <w:lang w:val="en-US" w:eastAsia="en-US"/>
            </w:rPr>
          </w:pPr>
          <w:hyperlink w:anchor="__RefHeading___Toc203400453" w:tooltip="#__RefHeading___Toc203400453" w:history="1"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1.3.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Программная реализация алгоритмов backend.</w:t>
            </w:r>
            <w:r>
              <w:rPr>
                <w:rStyle w:val="IndexLink"/>
                <w:lang w:val="en-US" w:eastAsia="en-US"/>
              </w:rPr>
              <w:tab/>
              <w:t>11</w:t>
            </w:r>
          </w:hyperlink>
        </w:p>
        <w:p w14:paraId="2617D8C8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4" w:tooltip="#__RefHeading___Toc203400454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1.3.1.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Работа с базой данных (Database)</w:t>
            </w:r>
            <w:r>
              <w:rPr>
                <w:rStyle w:val="IndexLink"/>
                <w:lang w:val="en-US" w:eastAsia="en-US"/>
              </w:rPr>
              <w:tab/>
              <w:t>11</w:t>
            </w:r>
          </w:hyperlink>
        </w:p>
        <w:p w14:paraId="7BE44133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5" w:tooltip="#__RefHeading___Toc203400455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1.3.2.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Аутентификация (AuthService)</w:t>
            </w:r>
            <w:r>
              <w:rPr>
                <w:rStyle w:val="IndexLink"/>
                <w:lang w:val="en-US" w:eastAsia="en-US"/>
              </w:rPr>
              <w:tab/>
              <w:t>12</w:t>
            </w:r>
          </w:hyperlink>
        </w:p>
        <w:p w14:paraId="7EA64BD7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6" w:tooltip="#__RefHeading___Toc203400456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1.3.3.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API (ChatApp)</w:t>
            </w:r>
            <w:r>
              <w:rPr>
                <w:rStyle w:val="IndexLink"/>
                <w:lang w:val="en-US" w:eastAsia="en-US"/>
              </w:rPr>
              <w:tab/>
              <w:t>13</w:t>
            </w:r>
          </w:hyperlink>
        </w:p>
        <w:p w14:paraId="4CB8834C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7" w:tooltip="#__RefHeading___Toc203400457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1.3.4.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Запуск сервера</w:t>
            </w:r>
            <w:r>
              <w:rPr>
                <w:rStyle w:val="IndexLink"/>
                <w:lang w:val="en-US" w:eastAsia="en-US"/>
              </w:rPr>
              <w:tab/>
              <w:t>14</w:t>
            </w:r>
          </w:hyperlink>
        </w:p>
        <w:p w14:paraId="5D91CEC1" w14:textId="77777777" w:rsidR="00706971" w:rsidRDefault="001043B2">
          <w:pPr>
            <w:pStyle w:val="25"/>
            <w:tabs>
              <w:tab w:val="left" w:pos="880"/>
              <w:tab w:val="right" w:leader="dot" w:pos="9628"/>
            </w:tabs>
            <w:rPr>
              <w:lang w:val="en-US" w:eastAsia="en-US"/>
            </w:rPr>
          </w:pPr>
          <w:hyperlink w:anchor="__RefHeading___Toc203400458" w:tooltip="#__RefHeading___Toc203400458" w:history="1"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1.4.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Сборка и развёртывание клиента и сервера</w:t>
            </w:r>
            <w:r>
              <w:rPr>
                <w:rStyle w:val="IndexLink"/>
                <w:lang w:val="en-US" w:eastAsia="en-US"/>
              </w:rPr>
              <w:tab/>
              <w:t>15</w:t>
            </w:r>
          </w:hyperlink>
        </w:p>
        <w:p w14:paraId="3DB59B47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59" w:tooltip="#__RefHeading___Toc203400459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1.4.1.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Инструменты сборки</w:t>
            </w:r>
            <w:r>
              <w:rPr>
                <w:rStyle w:val="IndexLink"/>
                <w:lang w:val="en-US" w:eastAsia="en-US"/>
              </w:rPr>
              <w:tab/>
              <w:t>15</w:t>
            </w:r>
          </w:hyperlink>
        </w:p>
        <w:p w14:paraId="7B12D279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0" w:tooltip="#__RefHeading___Toc203400460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1.4.2.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Процесс сборки серверной части</w:t>
            </w:r>
            <w:r>
              <w:rPr>
                <w:rStyle w:val="IndexLink"/>
                <w:lang w:val="en-US" w:eastAsia="en-US"/>
              </w:rPr>
              <w:tab/>
              <w:t>15</w:t>
            </w:r>
          </w:hyperlink>
        </w:p>
        <w:p w14:paraId="1C216A70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1" w:tooltip="#__RefHeading___Toc203400461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1.4.3.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Развёртывание клиентской части</w:t>
            </w:r>
            <w:r>
              <w:rPr>
                <w:rStyle w:val="IndexLink"/>
                <w:lang w:val="en-US" w:eastAsia="en-US"/>
              </w:rPr>
              <w:tab/>
              <w:t>15</w:t>
            </w:r>
          </w:hyperlink>
        </w:p>
        <w:p w14:paraId="48FD158A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2" w:tooltip="#__RefHeading___Toc203400462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1.4.4.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Тестовое развёртывание</w:t>
            </w:r>
            <w:r>
              <w:rPr>
                <w:rStyle w:val="IndexLink"/>
                <w:lang w:val="en-US" w:eastAsia="en-US"/>
              </w:rPr>
              <w:tab/>
              <w:t>16</w:t>
            </w:r>
          </w:hyperlink>
        </w:p>
        <w:p w14:paraId="30303A95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3" w:tooltip="#__RefHeading___Toc203400463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1.4.5.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Переменные окружения</w:t>
            </w:r>
            <w:r>
              <w:rPr>
                <w:rStyle w:val="IndexLink"/>
                <w:lang w:val="en-US" w:eastAsia="en-US"/>
              </w:rPr>
              <w:tab/>
              <w:t>16</w:t>
            </w:r>
          </w:hyperlink>
        </w:p>
        <w:p w14:paraId="45442BBD" w14:textId="77777777" w:rsidR="00706971" w:rsidRDefault="001043B2">
          <w:pPr>
            <w:pStyle w:val="25"/>
            <w:tabs>
              <w:tab w:val="left" w:pos="880"/>
              <w:tab w:val="right" w:leader="dot" w:pos="9628"/>
            </w:tabs>
            <w:rPr>
              <w:lang w:val="en-US" w:eastAsia="en-US"/>
            </w:rPr>
          </w:pPr>
          <w:hyperlink w:anchor="__RefHeading___Toc203400464" w:tooltip="#__RefHeading___Toc203400464" w:history="1"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1.5.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 w:bidi="hi-IN"/>
              </w:rPr>
              <w:t>Тестирование</w:t>
            </w:r>
            <w:r>
              <w:rPr>
                <w:rStyle w:val="IndexLink"/>
                <w:lang w:val="en-US" w:eastAsia="en-US"/>
              </w:rPr>
              <w:tab/>
              <w:t>17</w:t>
            </w:r>
          </w:hyperlink>
        </w:p>
        <w:p w14:paraId="634EC1AF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5" w:tooltip="#__RefHeading___Toc203400465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1.5.1.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Ручное тестирование (тест-кейсы)</w:t>
            </w:r>
            <w:r>
              <w:rPr>
                <w:rStyle w:val="IndexLink"/>
                <w:lang w:val="en-US" w:eastAsia="en-US"/>
              </w:rPr>
              <w:tab/>
              <w:t>17</w:t>
            </w:r>
          </w:hyperlink>
        </w:p>
        <w:p w14:paraId="5F69301D" w14:textId="77777777" w:rsidR="00706971" w:rsidRDefault="001043B2">
          <w:pPr>
            <w:pStyle w:val="33"/>
            <w:tabs>
              <w:tab w:val="left" w:pos="1320"/>
              <w:tab w:val="right" w:leader="dot" w:pos="9628"/>
            </w:tabs>
            <w:rPr>
              <w:lang w:val="en-US" w:eastAsia="en-US"/>
            </w:rPr>
          </w:pPr>
          <w:hyperlink w:anchor="__RefHeading___Toc203400466" w:tooltip="#__RefHeading___Toc203400466" w:history="1">
            <w:r>
              <w:rPr>
                <w:rStyle w:val="IndexLink"/>
                <w:rFonts w:ascii="Times New Roman" w:hAnsi="Times New Roman"/>
                <w:lang w:val="en-US" w:eastAsia="en-US"/>
              </w:rPr>
              <w:t>1.5.2.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/>
                <w:lang w:val="en-US" w:eastAsia="en-US"/>
              </w:rPr>
              <w:t>Автоматизированное тестирование</w:t>
            </w:r>
            <w:r>
              <w:rPr>
                <w:rStyle w:val="IndexLink"/>
                <w:lang w:val="en-US" w:eastAsia="en-US"/>
              </w:rPr>
              <w:tab/>
              <w:t>18</w:t>
            </w:r>
          </w:hyperlink>
        </w:p>
        <w:p w14:paraId="6167A4B2" w14:textId="77777777" w:rsidR="00706971" w:rsidRDefault="001043B2">
          <w:pPr>
            <w:pStyle w:val="18"/>
            <w:tabs>
              <w:tab w:val="right" w:leader="dot" w:pos="9628"/>
            </w:tabs>
            <w:rPr>
              <w:rFonts w:ascii="Calibri" w:eastAsia="Times New Roman" w:hAnsi="Calibri" w:cs="Times New Roman"/>
              <w:sz w:val="22"/>
              <w:szCs w:val="22"/>
              <w:lang w:val="en-US" w:eastAsia="en-US" w:bidi="ar-SA"/>
            </w:rPr>
          </w:pPr>
          <w:hyperlink w:anchor="__RefHeading___Toc203400467" w:tooltip="#__RefHeading___Toc203400467" w:history="1">
            <w:r>
              <w:rPr>
                <w:rStyle w:val="IndexLink"/>
                <w:rFonts w:ascii="Times New Roman" w:hAnsi="Times New Roman" w:cs="Times New Roman"/>
                <w:shd w:val="clear" w:color="auto" w:fill="FFFFFF"/>
                <w:lang w:val="en-US" w:eastAsia="en-US"/>
              </w:rPr>
              <w:t>ЗАКЛЮЧЕНИЕ</w:t>
            </w:r>
            <w:r>
              <w:rPr>
                <w:rStyle w:val="IndexLink"/>
                <w:lang w:val="en-US" w:eastAsia="en-US"/>
              </w:rPr>
              <w:tab/>
              <w:t>21</w:t>
            </w:r>
          </w:hyperlink>
        </w:p>
        <w:p w14:paraId="60262A89" w14:textId="77777777" w:rsidR="00706971" w:rsidRDefault="001043B2">
          <w:pPr>
            <w:pStyle w:val="18"/>
            <w:tabs>
              <w:tab w:val="right" w:leader="dot" w:pos="9628"/>
            </w:tabs>
            <w:rPr>
              <w:rFonts w:ascii="Calibri" w:eastAsia="Times New Roman" w:hAnsi="Calibri" w:cs="Times New Roman"/>
              <w:sz w:val="22"/>
              <w:szCs w:val="22"/>
              <w:lang w:val="en-US" w:eastAsia="en-US" w:bidi="ar-SA"/>
            </w:rPr>
          </w:pPr>
          <w:hyperlink w:anchor="__RefHeading___Toc203400468" w:tooltip="#__RefHeading___Toc203400468" w:history="1">
            <w:r>
              <w:rPr>
                <w:rStyle w:val="IndexLink"/>
                <w:rFonts w:ascii="Times New Roman" w:hAnsi="Times New Roman" w:cs="Times New Roman"/>
                <w:shd w:val="clear" w:color="auto" w:fill="FFFFFF"/>
                <w:lang w:val="en-US" w:eastAsia="en-US"/>
              </w:rPr>
              <w:t>СПИСОК ИСПОЛЬЗОВАННЫХ ИСТОЧНИКОВ</w:t>
            </w:r>
            <w:r>
              <w:rPr>
                <w:rStyle w:val="IndexLink"/>
                <w:lang w:val="en-US" w:eastAsia="en-US"/>
              </w:rPr>
              <w:tab/>
              <w:t>23</w:t>
            </w:r>
          </w:hyperlink>
          <w:r>
            <w:rPr>
              <w:rStyle w:val="IndexLink"/>
              <w:lang w:val="en-US" w:eastAsia="en-US"/>
            </w:rPr>
            <w:fldChar w:fldCharType="end"/>
          </w:r>
        </w:p>
      </w:sdtContent>
    </w:sdt>
    <w:p w14:paraId="333ABCDC" w14:textId="77777777" w:rsidR="00706971" w:rsidRDefault="00706971">
      <w:pPr>
        <w:rPr>
          <w:rFonts w:ascii="Calibri" w:eastAsia="Times New Roman" w:hAnsi="Calibri" w:cs="Times New Roman"/>
          <w:b/>
          <w:bCs/>
          <w:sz w:val="22"/>
          <w:szCs w:val="22"/>
          <w:lang w:val="en-US" w:eastAsia="en-US" w:bidi="ar-SA"/>
        </w:rPr>
      </w:pPr>
    </w:p>
    <w:p w14:paraId="6F6C1DC2" w14:textId="77777777" w:rsidR="00706971" w:rsidRDefault="00706971">
      <w:pPr>
        <w:pStyle w:val="18"/>
        <w:tabs>
          <w:tab w:val="right" w:leader="dot" w:pos="9628"/>
        </w:tabs>
        <w:rPr>
          <w:rFonts w:ascii="Calibri" w:eastAsia="Times New Roman" w:hAnsi="Calibri" w:cs="Times New Roman"/>
          <w:sz w:val="22"/>
          <w:szCs w:val="22"/>
          <w:lang w:val="en-US" w:eastAsia="en-US" w:bidi="ar-SA"/>
        </w:rPr>
      </w:pPr>
    </w:p>
    <w:p w14:paraId="21BE9384" w14:textId="77777777" w:rsidR="00706971" w:rsidRDefault="001043B2">
      <w:pPr>
        <w:rPr>
          <w:rFonts w:ascii="Calibri" w:eastAsia="Times New Roman" w:hAnsi="Calibri" w:cs="Times New Roman"/>
          <w:sz w:val="22"/>
          <w:szCs w:val="22"/>
          <w:lang w:val="en-US" w:eastAsia="en-US" w:bidi="ar-SA"/>
        </w:rPr>
      </w:pPr>
      <w:r>
        <w:br w:type="page" w:clear="all"/>
      </w:r>
    </w:p>
    <w:p w14:paraId="272DE222" w14:textId="77777777" w:rsidR="00706971" w:rsidRDefault="001043B2">
      <w:pPr>
        <w:pStyle w:val="1"/>
        <w:jc w:val="center"/>
        <w:rPr>
          <w:rStyle w:val="15"/>
          <w:rFonts w:ascii="Liberation Serif;Times New Roma" w:hAnsi="Liberation Serif;Times New Roma" w:cs="Noto Sans Devanagari;Mangal"/>
          <w:sz w:val="24"/>
          <w:szCs w:val="24"/>
        </w:rPr>
      </w:pPr>
      <w:bookmarkStart w:id="2" w:name="__RefHeading___Toc203400440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648E827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предприятия</w:t>
      </w:r>
    </w:p>
    <w:p w14:paraId="55FEE3AD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проходил(а) практику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МИИГАиК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базе кафедры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Информaционно-измeритeльных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систeм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bookmarkStart w:id="3" w:name="_Hlk203313322"/>
      <w:bookmarkStart w:id="4" w:name="_Hlk203313327"/>
      <w:bookmarkStart w:id="5" w:name="_Hlk203313296"/>
      <w:r>
        <w:rPr>
          <w:rStyle w:val="af4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Федеральное государственное бюджетное образовательное учреждение высшего образования «Московский государственный университет геодезии и картографии»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МИИГАиК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) – один из ведущих вузов России, осуществляющий подготовку высококвалифицированных специалистов в области геодезии, картографии, геоинформатики и смежных направлений. Университет обладает современной материально-технической базой и активно участвует в научно-исследовательской деятельности, в том числе в разработке и внедрении инновационных технологий в сфере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данных и информационных систем.</w:t>
      </w:r>
    </w:p>
    <w:p w14:paraId="2E7156F0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Общая характеристика отдела</w:t>
      </w:r>
    </w:p>
    <w:p w14:paraId="4D210F07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Учебная практика проходила на базе кафедры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«Информационно-измерительных систем» (ИИС)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которая является ключевым структурным подразделением факультета геоинформатики и информационной безопасности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МИИГАиК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 Кафедра специализируется на подготовке специалистов в области информационных технологий, геоинформационных систем, обработки пространственных данных и обеспечения информационной безопасности.</w:t>
      </w:r>
    </w:p>
    <w:p w14:paraId="084A5138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Основные направления деятельности кафедры включают:</w:t>
      </w:r>
    </w:p>
    <w:p w14:paraId="261A845F" w14:textId="77777777" w:rsidR="00706971" w:rsidRDefault="001043B2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Разработку и внедрение информационно-измерительных систем для обработки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данных.</w:t>
      </w:r>
    </w:p>
    <w:p w14:paraId="6254FEBC" w14:textId="77777777" w:rsidR="00706971" w:rsidRDefault="001043B2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Исследования в области цифровизации и автоматизации процессов сбора, хранения и анализа данных.</w:t>
      </w:r>
    </w:p>
    <w:p w14:paraId="71BD6469" w14:textId="77777777" w:rsidR="00706971" w:rsidRDefault="001043B2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Поддержку и модернизацию программного обеспечения, используемого в учебном и научном процессах.</w:t>
      </w:r>
    </w:p>
    <w:p w14:paraId="09C2027D" w14:textId="77777777" w:rsidR="00706971" w:rsidRDefault="001043B2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Внедрение современных технологий веб-программирования и распределённых систем.</w:t>
      </w:r>
    </w:p>
    <w:p w14:paraId="72E63014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В рамках отдела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обеспечения телекоммуникационного оборудования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решаются задачи, связанные с поддержкой IT-инфраструктуры, включая:</w:t>
      </w:r>
    </w:p>
    <w:p w14:paraId="03CF51BA" w14:textId="77777777" w:rsidR="00706971" w:rsidRDefault="001043B2">
      <w:pPr>
        <w:numPr>
          <w:ilvl w:val="0"/>
          <w:numId w:val="2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Обеспечение бесперебойной работы серверного и сетевого оборудования.</w:t>
      </w:r>
    </w:p>
    <w:p w14:paraId="437EF3C2" w14:textId="77777777" w:rsidR="00706971" w:rsidRDefault="001043B2">
      <w:pPr>
        <w:numPr>
          <w:ilvl w:val="0"/>
          <w:numId w:val="2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Мониторинг и диагностику состояния информационных систем.</w:t>
      </w:r>
    </w:p>
    <w:p w14:paraId="785A333D" w14:textId="77777777" w:rsidR="00706971" w:rsidRDefault="001043B2">
      <w:pPr>
        <w:numPr>
          <w:ilvl w:val="0"/>
          <w:numId w:val="2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Внедрение новых технологий для повышения эффективности работы программно-аппаратных комплексов.</w:t>
      </w:r>
    </w:p>
    <w:p w14:paraId="376C9C3A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Практика была направлена на ознакомление с современными технологиями веб-разработки, включая проектирование клиентской и серверной частей приложений, а также их тестирование и развертывание.</w:t>
      </w:r>
    </w:p>
    <w:p w14:paraId="5CB23AA8" w14:textId="77777777" w:rsidR="00706971" w:rsidRDefault="00706971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3C8113DA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3EE35D59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3381004A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76F4F25E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2E02F809" w14:textId="77777777" w:rsidR="00706971" w:rsidRDefault="001043B2">
      <w:pPr>
        <w:pStyle w:val="Heading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br w:type="page" w:clear="all"/>
      </w:r>
    </w:p>
    <w:p w14:paraId="42F23CB9" w14:textId="77777777" w:rsidR="00706971" w:rsidRDefault="001043B2">
      <w:pPr>
        <w:pStyle w:val="Heading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_RefHeading___Toc203400441"/>
      <w:bookmarkEnd w:id="6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Основная часть</w:t>
      </w:r>
    </w:p>
    <w:p w14:paraId="62105BAC" w14:textId="77777777" w:rsidR="00706971" w:rsidRDefault="001043B2">
      <w:pPr>
        <w:pStyle w:val="Heading"/>
        <w:numPr>
          <w:ilvl w:val="1"/>
          <w:numId w:val="40"/>
        </w:numPr>
        <w:spacing w:before="0"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7" w:name="__RefHeading___Toc203400442"/>
      <w:r>
        <w:rPr>
          <w:rFonts w:ascii="Times New Roman" w:hAnsi="Times New Roman" w:cs="Times New Roman"/>
          <w:sz w:val="28"/>
          <w:szCs w:val="28"/>
          <w:lang w:eastAsia="ru-RU"/>
        </w:rPr>
        <w:t>Подготовка и настройка среды разработки</w:t>
      </w:r>
      <w:bookmarkEnd w:id="3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bookmarkEnd w:id="4"/>
    <w:bookmarkEnd w:id="5"/>
    <w:p w14:paraId="2899C6DA" w14:textId="487801A5" w:rsidR="00706971" w:rsidRPr="001043B2" w:rsidRDefault="001043B2" w:rsidP="001043B2">
      <w:pPr>
        <w:pStyle w:val="aff"/>
        <w:numPr>
          <w:ilvl w:val="0"/>
          <w:numId w:val="47"/>
        </w:numPr>
        <w:spacing w:after="160" w:line="276" w:lineRule="auto"/>
        <w:contextualSpacing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мной было получено индивидуальное задание по разработке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043B2">
        <w:rPr>
          <w:rFonts w:ascii="Times New Roman" w:hAnsi="Times New Roman" w:cs="Times New Roman"/>
          <w:sz w:val="28"/>
          <w:szCs w:val="28"/>
        </w:rPr>
        <w:t>ростой интернет-магазин (</w:t>
      </w:r>
      <w:proofErr w:type="spellStart"/>
      <w:r w:rsidRPr="001043B2">
        <w:rPr>
          <w:rFonts w:ascii="Times New Roman" w:hAnsi="Times New Roman" w:cs="Times New Roman"/>
          <w:sz w:val="28"/>
          <w:szCs w:val="28"/>
        </w:rPr>
        <w:t>каталог+корзина</w:t>
      </w:r>
      <w:proofErr w:type="spellEnd"/>
      <w:r w:rsidRPr="001043B2">
        <w:rPr>
          <w:rFonts w:ascii="Times New Roman" w:hAnsi="Times New Roman" w:cs="Times New Roman"/>
          <w:sz w:val="28"/>
          <w:szCs w:val="28"/>
        </w:rPr>
        <w:t>). Отображение каталога с пагинацией, добавление товаров в корзину. Форма корзины: отображение добавленных товаров и их количества, расчет суммы корзины.</w:t>
      </w:r>
    </w:p>
    <w:p w14:paraId="2E6E6C38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выполнения проекта была настроена следующая среда разработки:</w:t>
      </w:r>
    </w:p>
    <w:p w14:paraId="5D3A5DB5" w14:textId="77777777" w:rsidR="00706971" w:rsidRDefault="001043B2">
      <w:pPr>
        <w:pStyle w:val="3"/>
        <w:numPr>
          <w:ilvl w:val="2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</w:pPr>
      <w:bookmarkStart w:id="8" w:name="__RefHeading___Toc203400443"/>
      <w:bookmarkEnd w:id="8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  <w:t>Операционная система</w:t>
      </w:r>
    </w:p>
    <w:p w14:paraId="119E2F76" w14:textId="06954D10" w:rsidR="001043B2" w:rsidRPr="001043B2" w:rsidRDefault="001043B2" w:rsidP="001043B2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43B2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1043B2">
        <w:rPr>
          <w:rFonts w:ascii="Times New Roman" w:hAnsi="Times New Roman" w:cs="Times New Roman"/>
          <w:sz w:val="28"/>
          <w:szCs w:val="28"/>
          <w:lang w:eastAsia="ru-RU"/>
        </w:rPr>
        <w:t xml:space="preserve"> 11</w:t>
      </w:r>
      <w:bookmarkStart w:id="9" w:name="__RefHeading___Toc203400444"/>
      <w:bookmarkEnd w:id="9"/>
    </w:p>
    <w:p w14:paraId="5B3C4977" w14:textId="30E99097" w:rsidR="00706971" w:rsidRDefault="001043B2">
      <w:pPr>
        <w:pStyle w:val="3"/>
        <w:numPr>
          <w:ilvl w:val="2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  <w:t>Среды разработки (IDE) и инструменты</w:t>
      </w:r>
    </w:p>
    <w:p w14:paraId="32DB47DA" w14:textId="77777777" w:rsidR="00706971" w:rsidRDefault="001043B2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– основной редактор кода.</w:t>
      </w:r>
    </w:p>
    <w:p w14:paraId="21604612" w14:textId="543B40A6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Использование: написание кода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1043B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HTML, CSS,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работа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9F65B7" w14:textId="77777777" w:rsidR="00706971" w:rsidRDefault="001043B2">
      <w:pPr>
        <w:pStyle w:val="3"/>
        <w:numPr>
          <w:ilvl w:val="2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</w:pPr>
      <w:bookmarkStart w:id="10" w:name="__RefHeading___Toc203400445"/>
      <w:bookmarkEnd w:id="10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  <w:t>Система управления базами данных (СУБД)</w:t>
      </w:r>
    </w:p>
    <w:p w14:paraId="7E0DD5C0" w14:textId="6FB1F0A6" w:rsidR="00706971" w:rsidRDefault="001043B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встраиваемая реляционная СУБД.</w:t>
      </w:r>
    </w:p>
    <w:p w14:paraId="435802C7" w14:textId="6951A4A2" w:rsidR="00706971" w:rsidRPr="001043B2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Использование: хранение данных о товаре</w:t>
      </w:r>
      <w:r w:rsidRPr="001043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пользователях</w:t>
      </w:r>
      <w:r w:rsidRPr="001043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корзине и прочее</w:t>
      </w:r>
      <w:r w:rsidRPr="001043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6F7186" w14:textId="77777777" w:rsidR="00706971" w:rsidRDefault="001043B2">
      <w:pPr>
        <w:pStyle w:val="3"/>
        <w:numPr>
          <w:ilvl w:val="2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</w:pPr>
      <w:bookmarkStart w:id="11" w:name="__RefHeading___Toc203400446"/>
      <w:bookmarkEnd w:id="11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  <w:t>Библиотеки и фреймворки</w:t>
      </w:r>
    </w:p>
    <w:p w14:paraId="2862E45E" w14:textId="77777777" w:rsidR="00706971" w:rsidRDefault="001043B2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(C++)</w:t>
      </w:r>
    </w:p>
    <w:p w14:paraId="74DFB6F2" w14:textId="6DE42794" w:rsidR="00706971" w:rsidRDefault="001043B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(фреймворк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) – использовался для создания сервера</w:t>
      </w:r>
    </w:p>
    <w:p w14:paraId="457A6916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Функционал: обработка запросов, маршрутизация,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middleware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аутентификации.</w:t>
      </w:r>
    </w:p>
    <w:p w14:paraId="041E3E8C" w14:textId="447DA9E4" w:rsidR="00706971" w:rsidRDefault="001043B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JWT– библиотека для работы с JSON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Tokens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(JWT).</w:t>
      </w:r>
    </w:p>
    <w:p w14:paraId="17523443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Использование: генерация и валидация токенов аутентификации.</w:t>
      </w:r>
    </w:p>
    <w:p w14:paraId="7C9ECB89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</w:p>
    <w:p w14:paraId="72F34DB6" w14:textId="77777777" w:rsidR="00706971" w:rsidRDefault="001043B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HTML5 &amp; CSS3 – верстка интерфейса чата и формы входа.</w:t>
      </w:r>
    </w:p>
    <w:p w14:paraId="7AF94490" w14:textId="77777777" w:rsidR="00706971" w:rsidRDefault="001043B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(ES6) – взаимодействие с API, динамическое обновление сообщений.</w:t>
      </w:r>
    </w:p>
    <w:p w14:paraId="47C8357C" w14:textId="77777777" w:rsidR="00706971" w:rsidRDefault="001043B2">
      <w:pPr>
        <w:pStyle w:val="3"/>
        <w:numPr>
          <w:ilvl w:val="2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</w:pPr>
      <w:bookmarkStart w:id="12" w:name="__RefHeading___Toc203400447"/>
      <w:bookmarkEnd w:id="12"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lang w:eastAsia="ru-RU"/>
        </w:rPr>
        <w:lastRenderedPageBreak/>
        <w:t>Дополнительные инструменты</w:t>
      </w:r>
    </w:p>
    <w:p w14:paraId="66B8A28C" w14:textId="77777777" w:rsidR="00706971" w:rsidRDefault="001043B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система контроля версий.</w:t>
      </w:r>
    </w:p>
    <w:p w14:paraId="1A8B8923" w14:textId="7DE29959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_RefHeading___Toc203400448"/>
      <w:bookmarkEnd w:id="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была настроена полноценная среда разработки, включающая серверную часть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JWT),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(HTML/CSS/JS) и инструменты для отладки.</w:t>
      </w:r>
      <w:bookmarkStart w:id="14" w:name="_Hlk203313466"/>
    </w:p>
    <w:p w14:paraId="7618B1A5" w14:textId="77777777" w:rsidR="00706971" w:rsidRDefault="001043B2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Cs w:val="28"/>
          <w:lang w:eastAsia="ru-RU"/>
        </w:rPr>
      </w:pPr>
      <w:bookmarkStart w:id="15" w:name="__RefHeading___Toc203400449"/>
      <w:bookmarkEnd w:id="15"/>
      <w:r>
        <w:rPr>
          <w:rFonts w:ascii="Times New Roman" w:hAnsi="Times New Roman" w:cs="Times New Roman"/>
          <w:i w:val="0"/>
          <w:iCs w:val="0"/>
          <w:szCs w:val="28"/>
          <w:lang w:eastAsia="ru-RU"/>
        </w:rPr>
        <w:t xml:space="preserve">Реализация вёрстки страницы и алгоритмов </w:t>
      </w:r>
      <w:r>
        <w:rPr>
          <w:rFonts w:ascii="Times New Roman" w:hAnsi="Times New Roman" w:cs="Times New Roman"/>
          <w:i w:val="0"/>
          <w:iCs w:val="0"/>
          <w:szCs w:val="28"/>
          <w:lang w:val="en-US" w:eastAsia="ru-RU"/>
        </w:rPr>
        <w:t>frontend</w:t>
      </w:r>
      <w:r>
        <w:rPr>
          <w:rFonts w:ascii="Times New Roman" w:hAnsi="Times New Roman" w:cs="Times New Roman"/>
          <w:i w:val="0"/>
          <w:iCs w:val="0"/>
          <w:szCs w:val="28"/>
          <w:lang w:eastAsia="ru-RU"/>
        </w:rPr>
        <w:t>.</w:t>
      </w:r>
    </w:p>
    <w:bookmarkEnd w:id="14"/>
    <w:p w14:paraId="2C63EE0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 рамках разработки онлайн-чата была реализована клиентская часть приложения, включающая:</w:t>
      </w:r>
    </w:p>
    <w:p w14:paraId="10AFF371" w14:textId="77777777" w:rsidR="00706971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Адаптивную вёрстку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(HTML/CSS)</w:t>
      </w:r>
    </w:p>
    <w:p w14:paraId="491AE88D" w14:textId="77777777" w:rsidR="00706971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Динамическое взаимодействие с API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</w:t>
      </w:r>
    </w:p>
    <w:p w14:paraId="28585366" w14:textId="6BF0209F" w:rsidR="00706971" w:rsidRPr="001043B2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Регистрация и авторизация</w:t>
      </w:r>
    </w:p>
    <w:p w14:paraId="7620681F" w14:textId="68B27F68" w:rsidR="001043B2" w:rsidRPr="001043B2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Добавление товара админом в каталог</w:t>
      </w:r>
    </w:p>
    <w:p w14:paraId="22CE95D8" w14:textId="11DC7899" w:rsidR="001043B2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r w:rsidRPr="001043B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Добавление товара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 xml:space="preserve"> в корзину</w:t>
      </w:r>
    </w:p>
    <w:p w14:paraId="520B3802" w14:textId="6C2CE3DC" w:rsidR="001043B2" w:rsidRDefault="001043B2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Просмотр магазина</w:t>
      </w:r>
    </w:p>
    <w:p w14:paraId="112E5128" w14:textId="7E20DEAE" w:rsidR="001043B2" w:rsidRDefault="004E71ED">
      <w:pPr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Просмотр профиля</w:t>
      </w:r>
    </w:p>
    <w:p w14:paraId="4E0BA27C" w14:textId="04AE91B8" w:rsidR="004E71ED" w:rsidRPr="001043B2" w:rsidRDefault="004E71ED" w:rsidP="004E71E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И многое другое</w:t>
      </w:r>
    </w:p>
    <w:p w14:paraId="5F84324A" w14:textId="77777777" w:rsidR="00706971" w:rsidRDefault="001043B2">
      <w:pPr>
        <w:pStyle w:val="3"/>
        <w:numPr>
          <w:ilvl w:val="2"/>
          <w:numId w:val="1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bookmarkStart w:id="16" w:name="__RefHeading___Toc203400450"/>
      <w:bookmarkEnd w:id="16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Вёрстка интерфейса</w:t>
      </w:r>
    </w:p>
    <w:p w14:paraId="6D8A3099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Основные страницы:</w:t>
      </w:r>
    </w:p>
    <w:p w14:paraId="6977571D" w14:textId="23197CA3" w:rsidR="00706971" w:rsidRDefault="001043B2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 xml:space="preserve">Страница </w:t>
      </w:r>
      <w:r w:rsidR="004E71E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 xml:space="preserve">каталога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index.html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):</w:t>
      </w:r>
    </w:p>
    <w:p w14:paraId="2255E55A" w14:textId="2CD9C7B7" w:rsidR="00706971" w:rsidRDefault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Товары </w:t>
      </w:r>
    </w:p>
    <w:p w14:paraId="544C8429" w14:textId="4992720C" w:rsidR="00706971" w:rsidRDefault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Фильтры</w:t>
      </w:r>
    </w:p>
    <w:p w14:paraId="16770A44" w14:textId="621977D2" w:rsidR="00706971" w:rsidRDefault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Пагинация</w:t>
      </w:r>
    </w:p>
    <w:p w14:paraId="473A6C6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extends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"base.html" %}</w:t>
      </w:r>
    </w:p>
    <w:p w14:paraId="275D2C2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3C74406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block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content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52D817B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container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 mt-4"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711E4C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row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 mb-4"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4835DD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"col-12"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EB40B5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card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 mb-4"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C2434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card-body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3ED544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row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2C5F55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"col-md-6"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F60E4A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"card-title"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Категории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330349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"d-flex flex-wrap"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6B5EED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lastRenderedPageBreak/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shop?gender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</w:p>
    <w:p w14:paraId="33D02D9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btn-sm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{% if not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-dark{% else 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-outline-dark{% endif %} me-2 mb-2"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4719F1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Все категории</w:t>
      </w:r>
    </w:p>
    <w:p w14:paraId="25F1402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335CE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category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in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categories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323B7FB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shop?category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category.value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%}&amp;gender={{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</w:p>
    <w:p w14:paraId="2FA02BF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btn-sm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==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category.value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-dark{% else 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-outline-dark{% endif %} me-2 mb-2"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2EC4307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category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.value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}}</w:t>
      </w:r>
    </w:p>
    <w:p w14:paraId="3784683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D9E48F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6C62F14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ACFACE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C29E27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</w:p>
    <w:p w14:paraId="6DE24F1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"col-md-6"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E0201D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"card-title"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Пол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E0DB47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"d-flex flex-wrap"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ED1939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shop?category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</w:p>
    <w:p w14:paraId="49172D6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btn-sm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{% if not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-dark{% else 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-outline-dark{% endif %} me-2 mb-2"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936329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Все</w:t>
      </w:r>
    </w:p>
    <w:p w14:paraId="4F3ED69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8BA561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gender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in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genders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5F865D6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shop?gender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gender.value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%}&amp;category={{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</w:p>
    <w:p w14:paraId="40BAA54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btn-sm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==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gender.value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-dark{% else %}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-outline-dark{% endif %} me-2 mb-2"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36301E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gender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.value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}}</w:t>
      </w:r>
    </w:p>
    <w:p w14:paraId="184D2A2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357D4B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3B885E8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9A01A8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E271FB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DF9560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165FF2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0F9F58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04DE42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736CCB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</w:p>
    <w:p w14:paraId="1C59525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row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9B7C59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in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products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A25103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"col-md-4 col-6 mb-4"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AEC1BA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 h-100 shadow-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EEE5B7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product.image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_url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7937D71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img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src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product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.image_url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</w:p>
    <w:p w14:paraId="6E439F0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img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-top p-3"</w:t>
      </w:r>
      <w:r w:rsidRPr="004E71ED">
        <w:rPr>
          <w:rFonts w:ascii="Consolas" w:eastAsia="Times New Roman" w:hAnsi="Consolas" w:cs="Times New Roman"/>
          <w:color w:val="FE4450"/>
          <w:sz w:val="21"/>
          <w:lang w:val="en-US" w:eastAsia="ru-RU" w:bidi="ar-SA"/>
        </w:rPr>
        <w:t xml:space="preserve"> </w:t>
      </w:r>
    </w:p>
    <w:p w14:paraId="33383A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alt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product.alt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_text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 }}"</w:t>
      </w:r>
    </w:p>
    <w:p w14:paraId="0F28A5C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style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"height: 250px; object-fit: contain;"</w:t>
      </w:r>
    </w:p>
    <w:p w14:paraId="256B968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lastRenderedPageBreak/>
        <w:t>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onerror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r w:rsidRPr="004E71ED">
        <w:rPr>
          <w:rFonts w:ascii="Consolas" w:eastAsia="Times New Roman" w:hAnsi="Consolas" w:cs="Times New Roman"/>
          <w:b/>
          <w:bCs/>
          <w:color w:val="FE4450"/>
          <w:sz w:val="21"/>
          <w:lang w:val="en-US" w:eastAsia="ru-RU" w:bidi="ar-SA"/>
        </w:rPr>
        <w:t>this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.</w:t>
      </w:r>
      <w:r w:rsidRPr="004E71ED">
        <w:rPr>
          <w:rFonts w:ascii="Consolas" w:eastAsia="Times New Roman" w:hAnsi="Consolas" w:cs="Times New Roman"/>
          <w:color w:val="2EE2FA"/>
          <w:sz w:val="21"/>
          <w:lang w:val="en-US" w:eastAsia="ru-RU" w:bidi="ar-SA"/>
        </w:rPr>
        <w:t>src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'https:</w:t>
      </w:r>
      <w:r w:rsidRPr="004E71ED">
        <w:rPr>
          <w:rFonts w:ascii="Consolas" w:eastAsia="Times New Roman" w:hAnsi="Consolas" w:cs="Times New Roman"/>
          <w:i/>
          <w:iCs/>
          <w:color w:val="848BBD"/>
          <w:sz w:val="21"/>
          <w:lang w:val="en-US" w:eastAsia="ru-RU" w:bidi="ar-SA"/>
        </w:rPr>
        <w:t xml:space="preserve">//via.placeholder.com/300x300?text=No+Image';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848BBD"/>
          <w:sz w:val="21"/>
          <w:lang w:val="en-US" w:eastAsia="ru-RU" w:bidi="ar-SA"/>
        </w:rPr>
        <w:t>this.classList.add</w:t>
      </w:r>
      <w:proofErr w:type="spellEnd"/>
      <w:r w:rsidRPr="004E71ED">
        <w:rPr>
          <w:rFonts w:ascii="Consolas" w:eastAsia="Times New Roman" w:hAnsi="Consolas" w:cs="Times New Roman"/>
          <w:i/>
          <w:iCs/>
          <w:color w:val="848BBD"/>
          <w:sz w:val="21"/>
          <w:lang w:val="en-US" w:eastAsia="ru-RU" w:bidi="ar-SA"/>
        </w:rPr>
        <w:t>('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848BBD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i/>
          <w:iCs/>
          <w:color w:val="848BBD"/>
          <w:sz w:val="21"/>
          <w:lang w:val="en-US" w:eastAsia="ru-RU" w:bidi="ar-SA"/>
        </w:rPr>
        <w:t>-light')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2B79D85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else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7C6C3BC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img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-top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-light d-flex align-items-center justify-content-center"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style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"height: 250px;"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F3EC69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"text-muted"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Нет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изображения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654913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5533A4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14EF8D1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45044FF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card-body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17DBC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"card-title"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 product.name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h5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FBB5CC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product.brand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31E2759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p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"text-muted small mb-2"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product.brand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p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7C6DA8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2BA6CB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</w:p>
    <w:p w14:paraId="44E9BC7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"d-flex flex-wrap gap-1 mb-2"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5EFF11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"badge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-primary"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product.category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1017B6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"badge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-info"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product.gender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60E86CD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product.is_featured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4FA4847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"badge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-warning text-dark"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Рекомендуем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57BB06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252C8A4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8C1E50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</w:p>
    <w:p w14:paraId="017BA3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"mb-2"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F4683D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product.has_discount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4F3C058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"text-danger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fw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-bold h5"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product.final_price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 ₽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CACE32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"text-decoration-line-through text-muted small"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product.price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 ₽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F94656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else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1B04014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fw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-bold h5"</w:t>
      </w:r>
      <w:proofErr w:type="gramStart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product.final_price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 ₽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3B101B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389BA0E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579569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</w:p>
    <w:p w14:paraId="5AFC15C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"small text-muted"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3DB75B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product.material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653FB6D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Материал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: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.material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85602E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76BA964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product.color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6F25439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Цвет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: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{{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product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.color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39EF17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3A2349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0C7DD2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E7BA3F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</w:p>
    <w:p w14:paraId="384D23A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"card-footer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-white border-0"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25E820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"/product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/{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{ product.id }}"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 w-100"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EADE33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lastRenderedPageBreak/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bi-eye"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Подробнее</w:t>
      </w:r>
    </w:p>
    <w:p w14:paraId="6FF264B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10E7FA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443BB9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57FE00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5C330E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else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C381A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"col-12"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F5CD79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"alert alert-info"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7C7C62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bi-info-circle"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Товары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не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найдены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.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Попробуйте изменить параметры фильтрации.</w:t>
      </w:r>
    </w:p>
    <w:p w14:paraId="160A6BA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8D11EE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99AEB4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474072C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E7F5B6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nav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aria-label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"Page navigation"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6E2AA4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ul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"pagination justify-content-center"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0AC400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li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"page-item {% if not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pagination.has_prev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%}disabled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{% endif %}"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6B2180F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page-link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</w:p>
    <w:p w14:paraId="7F5D92E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shop?page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pagination.prev_num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%}&amp;category={{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%}&amp;gender={{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</w:p>
    <w:p w14:paraId="43DA2B3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aria-label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Previous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3B9DCB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aria-hidden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"true"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&amp;</w:t>
      </w:r>
      <w:proofErr w:type="spell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laquo</w:t>
      </w:r>
      <w:proofErr w:type="spellEnd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;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2C542CB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44568F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li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5D798F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1B13935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{% for p in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pagination.page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_range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%}</w:t>
      </w:r>
    </w:p>
    <w:p w14:paraId="5908747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li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"page-item {% if p ==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pagination.page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%}active{% endif %}"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3469608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page-link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</w:p>
    <w:p w14:paraId="49A937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shop?page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 p }}{%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%}&amp;category={{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%}&amp;gender={{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BB1819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{{ p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}}</w:t>
      </w:r>
    </w:p>
    <w:p w14:paraId="63C4E9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449370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li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7D2040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endfor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2EF1689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E475AB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li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"page-item {% if not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pagination.has_next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%}disabled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{% endif %}"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26F750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page-link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</w:p>
    <w:p w14:paraId="58EA161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shop?page</w:t>
      </w:r>
      <w:proofErr w:type="spellEnd"/>
      <w:proofErr w:type="gram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={</w:t>
      </w:r>
      <w:proofErr w:type="gram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pagination.next_num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%}&amp;category={{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current_category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%}{% if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%}&amp;gender={{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current_gender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}}{% endif %}"</w:t>
      </w:r>
    </w:p>
    <w:p w14:paraId="275F3EB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aria-label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Next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0BF4ABD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aria-hidden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"true"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&amp;</w:t>
      </w:r>
      <w:proofErr w:type="spell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raquo</w:t>
      </w:r>
      <w:proofErr w:type="spellEnd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;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471695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DE4043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li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F821C8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ul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D8E290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nav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1C81F1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055EC99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068A43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endblock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6503870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 w:bidi="ar-SA"/>
        </w:rPr>
        <w:t>Стили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0733CB62" w14:textId="77777777" w:rsidR="00706971" w:rsidRDefault="001043B2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CSS-переменные для цветовой схемы</w:t>
      </w:r>
    </w:p>
    <w:p w14:paraId="60775154" w14:textId="77777777" w:rsidR="00706971" w:rsidRDefault="001043B2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Страница авторизации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login.html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):</w:t>
      </w:r>
    </w:p>
    <w:p w14:paraId="5C77F8ED" w14:textId="14035C8C" w:rsidR="00706971" w:rsidRDefault="001043B2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Форма входа</w:t>
      </w:r>
    </w:p>
    <w:p w14:paraId="01958E25" w14:textId="77777777" w:rsidR="00706971" w:rsidRDefault="001043B2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Валидация полей</w:t>
      </w:r>
    </w:p>
    <w:p w14:paraId="5A00570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extends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"base.html" %}</w:t>
      </w:r>
    </w:p>
    <w:p w14:paraId="5A189B3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D0657E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{% block title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%}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Вход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| Skyline Riot{%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endblock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%}</w:t>
      </w:r>
    </w:p>
    <w:p w14:paraId="77662B9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</w:p>
    <w:p w14:paraId="25A39D4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block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content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10D5305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container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 xml:space="preserve"> mt-5"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DAB5B8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"row justify-content-center"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1E25A0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"col-lg-5 col-md-7"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33A4832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 border-0 shadow-lg"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9493DD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"card-header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 text-white text-center py-3"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9D77CC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h3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"mb-0"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ADA1C2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bi-box-arrow-in-right"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Вход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аккаунт</w:t>
      </w:r>
    </w:p>
    <w:p w14:paraId="1C760F4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h3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835093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5AF1E1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"card-body p-4"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A22C25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error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3287010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"alert alert-danger border-0 shadow-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sm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mb-4"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03EB5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bi-exclamation-triangle-fill me-2"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{{ error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}}</w:t>
      </w:r>
    </w:p>
    <w:p w14:paraId="00D00CB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884097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C6C0BA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</w:p>
    <w:p w14:paraId="280820F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form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method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"POST"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"needs-validation"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novalidate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AE69ED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"mb-4"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C69886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label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"form-label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fw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-bold"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Email *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label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57A1FA5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input-group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C0E5E5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"input-group-text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-light"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4E45C49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bi-envelope"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659382E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span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712FFD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input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type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"email"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name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"email"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"form-control"</w:t>
      </w:r>
      <w:r w:rsidRPr="004E71ED">
        <w:rPr>
          <w:rFonts w:ascii="Consolas" w:eastAsia="Times New Roman" w:hAnsi="Consolas" w:cs="Times New Roman"/>
          <w:color w:val="FE4450"/>
          <w:sz w:val="21"/>
          <w:lang w:val="en-US" w:eastAsia="ru-RU" w:bidi="ar-SA"/>
        </w:rPr>
        <w:t xml:space="preserve"> </w:t>
      </w:r>
    </w:p>
    <w:p w14:paraId="5EEE907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    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placeholder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"example@mail.com"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required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129BEA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lastRenderedPageBreak/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9843C8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112C67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</w:p>
    <w:p w14:paraId="685368E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"mb-4"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2EBC12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label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"form-label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fw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-bold"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Пароль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*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label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95CE1B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input-group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B4BCAF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span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"input-group-text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bg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-light"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35B693B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bi-lock"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384DA47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span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5ABC3B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input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type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"password"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name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"password"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"form-control"</w:t>
      </w:r>
      <w:r w:rsidRPr="004E71ED">
        <w:rPr>
          <w:rFonts w:ascii="Consolas" w:eastAsia="Times New Roman" w:hAnsi="Consolas" w:cs="Times New Roman"/>
          <w:color w:val="FE4450"/>
          <w:sz w:val="21"/>
          <w:lang w:val="en-US" w:eastAsia="ru-RU" w:bidi="ar-SA"/>
        </w:rPr>
        <w:t xml:space="preserve"> </w:t>
      </w:r>
    </w:p>
    <w:p w14:paraId="79805D2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                                       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placeholder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"Введите пароль"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required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C82B64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D97874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92C8AB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</w:p>
    <w:p w14:paraId="4CD1D6C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"d-flex justify-content-between align-items-center mb-4"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292A9E9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eastAsia="ru-RU" w:bidi="ar-SA"/>
        </w:rPr>
        <w:t>class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form-check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313B79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input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"form-check-input"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type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"checkbox"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id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rememberMe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0676EB6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label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"form-check-label"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for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rememberMe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B32B10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Запомнить меня</w:t>
      </w:r>
    </w:p>
    <w:p w14:paraId="02BF349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label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C522C4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77A417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"/reset-password"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"text-decoration-none small"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282E6BB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Забыли пароль?</w:t>
      </w:r>
    </w:p>
    <w:p w14:paraId="17E629B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73DAFEB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36B676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</w:p>
    <w:p w14:paraId="3A6AFD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button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type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"submit"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btn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-dark w-100 py-2 mb-3"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35879B6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"bi bi-box-arrow-in-right me-2"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i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Войти</w:t>
      </w:r>
    </w:p>
    <w:p w14:paraId="2E6283F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button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46E16C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</w:p>
    <w:p w14:paraId="5E6D1EB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div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"text-center mt-3"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1B4062C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p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"mb-0"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Нет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аккаунта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? </w:t>
      </w:r>
    </w:p>
    <w:p w14:paraId="101AD97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&lt;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a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href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"/register"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i/>
          <w:iCs/>
          <w:color w:val="FEDE5D"/>
          <w:sz w:val="21"/>
          <w:lang w:val="en-US" w:eastAsia="ru-RU" w:bidi="ar-SA"/>
        </w:rPr>
        <w:t>class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=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 xml:space="preserve">"text-decoration-none 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fw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-bold"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&gt;</w:t>
      </w:r>
    </w:p>
    <w:p w14:paraId="711499C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                        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Зарегистрироваться</w:t>
      </w:r>
    </w:p>
    <w:p w14:paraId="3E5BEC9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a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79118F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p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47815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DE8166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form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5BB1816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43BF42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1B62993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lastRenderedPageBreak/>
        <w:t xml:space="preserve">    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09DD21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1918BC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div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7AC3FD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618E55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style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422AE6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card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21891B3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border-radius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12px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23E6654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overflow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E4450"/>
          <w:sz w:val="21"/>
          <w:lang w:eastAsia="ru-RU" w:bidi="ar-SA"/>
        </w:rPr>
        <w:t>hidden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58C8FD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31B8093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C45A3F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card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-header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16B0550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border-radius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12px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12px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EDE5D"/>
          <w:sz w:val="21"/>
          <w:lang w:val="en-US" w:eastAsia="ru-RU" w:bidi="ar-SA"/>
        </w:rPr>
        <w:t>!important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;</w:t>
      </w:r>
    </w:p>
    <w:p w14:paraId="05BA079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4CC1175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26A98AB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input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-group-text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513BA96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border-radius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8px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8</w:t>
      </w:r>
      <w:proofErr w:type="gram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px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EDE5D"/>
          <w:sz w:val="21"/>
          <w:lang w:val="en-US" w:eastAsia="ru-RU" w:bidi="ar-SA"/>
        </w:rPr>
        <w:t>!important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;</w:t>
      </w:r>
    </w:p>
    <w:p w14:paraId="78DFD31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3DB1723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5B78958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form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-control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3C0E4B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72F1B8"/>
          <w:sz w:val="21"/>
          <w:lang w:val="en-US" w:eastAsia="ru-RU" w:bidi="ar-SA"/>
        </w:rPr>
        <w:t>border-radius</w:t>
      </w:r>
      <w:r w:rsidRPr="004E71ED">
        <w:rPr>
          <w:rFonts w:ascii="Consolas" w:eastAsia="Times New Roman" w:hAnsi="Consolas" w:cs="Times New Roman"/>
          <w:color w:val="B6B1B1"/>
          <w:sz w:val="21"/>
          <w:lang w:val="en-US"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8px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8px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97E72"/>
          <w:sz w:val="21"/>
          <w:lang w:val="en-US" w:eastAsia="ru-RU" w:bidi="ar-SA"/>
        </w:rPr>
        <w:t>0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EDE5D"/>
          <w:sz w:val="21"/>
          <w:lang w:val="en-US" w:eastAsia="ru-RU" w:bidi="ar-SA"/>
        </w:rPr>
        <w:t>!important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;</w:t>
      </w:r>
    </w:p>
    <w:p w14:paraId="0B61B26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3E05BEE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D78B7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btn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-dark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1B13242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background-color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#212529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485D8E4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border-color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#212529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4829266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border-radius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8px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6DB2C54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transition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E4450"/>
          <w:sz w:val="21"/>
          <w:lang w:eastAsia="ru-RU" w:bidi="ar-SA"/>
        </w:rPr>
        <w:t>all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0.3s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FE4450"/>
          <w:sz w:val="21"/>
          <w:lang w:eastAsia="ru-RU" w:bidi="ar-SA"/>
        </w:rPr>
        <w:t>ease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7E475E2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12F3055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101F822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btn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-dark</w:t>
      </w:r>
      <w:r w:rsidRPr="004E71ED">
        <w:rPr>
          <w:rFonts w:ascii="Consolas" w:eastAsia="Times New Roman" w:hAnsi="Consolas" w:cs="Times New Roman"/>
          <w:color w:val="DD5500"/>
          <w:sz w:val="21"/>
          <w:lang w:eastAsia="ru-RU" w:bidi="ar-SA"/>
        </w:rPr>
        <w:t>:hover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23D05B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background-color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#000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0B5D735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transform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spellStart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translateY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-2px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);</w:t>
      </w:r>
    </w:p>
    <w:p w14:paraId="1B1F14E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1272515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46A6510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@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media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(</w:t>
      </w:r>
      <w:proofErr w:type="spellStart"/>
      <w:r w:rsidRPr="004E71ED">
        <w:rPr>
          <w:rFonts w:ascii="Consolas" w:eastAsia="Times New Roman" w:hAnsi="Consolas" w:cs="Times New Roman"/>
          <w:color w:val="FF7EDB"/>
          <w:sz w:val="21"/>
          <w:lang w:eastAsia="ru-RU" w:bidi="ar-SA"/>
        </w:rPr>
        <w:t>max-width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576px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) {</w:t>
      </w:r>
    </w:p>
    <w:p w14:paraId="757ECF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</w:t>
      </w:r>
      <w:proofErr w:type="gram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.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card</w:t>
      </w:r>
      <w:proofErr w:type="gramEnd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-body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{</w:t>
      </w:r>
    </w:p>
    <w:p w14:paraId="1CFCCB1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padding</w:t>
      </w:r>
      <w:proofErr w:type="spellEnd"/>
      <w:r w:rsidRPr="004E71ED">
        <w:rPr>
          <w:rFonts w:ascii="Consolas" w:eastAsia="Times New Roman" w:hAnsi="Consolas" w:cs="Times New Roman"/>
          <w:color w:val="B6B1B1"/>
          <w:sz w:val="21"/>
          <w:lang w:eastAsia="ru-RU" w:bidi="ar-SA"/>
        </w:rPr>
        <w:t>: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1.5rem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;</w:t>
      </w:r>
    </w:p>
    <w:p w14:paraId="2908DA9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    }</w:t>
      </w:r>
    </w:p>
    <w:p w14:paraId="53B6E8D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}</w:t>
      </w:r>
    </w:p>
    <w:p w14:paraId="2B1032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style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276DB4D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36BF3DE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script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61B6775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spellStart"/>
      <w:proofErr w:type="gramStart"/>
      <w:r w:rsidRPr="004E71ED">
        <w:rPr>
          <w:rFonts w:ascii="Consolas" w:eastAsia="Times New Roman" w:hAnsi="Consolas" w:cs="Times New Roman"/>
          <w:color w:val="FF7EDB"/>
          <w:sz w:val="21"/>
          <w:lang w:eastAsia="ru-RU" w:bidi="ar-SA"/>
        </w:rPr>
        <w:t>document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addEventListener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</w:t>
      </w:r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'</w:t>
      </w:r>
      <w:proofErr w:type="spellStart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DOMContentLoaded</w:t>
      </w:r>
      <w:proofErr w:type="spellEnd"/>
      <w:r w:rsidRPr="004E71ED">
        <w:rPr>
          <w:rFonts w:ascii="Consolas" w:eastAsia="Times New Roman" w:hAnsi="Consolas" w:cs="Times New Roman"/>
          <w:color w:val="FF8B39"/>
          <w:sz w:val="21"/>
          <w:lang w:eastAsia="ru-RU" w:bidi="ar-SA"/>
        </w:rPr>
        <w:t>'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, 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function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() {</w:t>
      </w:r>
    </w:p>
    <w:p w14:paraId="300C6BA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FEDE5D"/>
          <w:sz w:val="21"/>
          <w:lang w:val="en-US" w:eastAsia="ru-RU" w:bidi="ar-SA"/>
        </w:rPr>
        <w:t>const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</w:t>
      </w:r>
      <w:r w:rsidRPr="004E71ED">
        <w:rPr>
          <w:rFonts w:ascii="Consolas" w:eastAsia="Times New Roman" w:hAnsi="Consolas" w:cs="Times New Roman"/>
          <w:color w:val="FF7EDB"/>
          <w:sz w:val="21"/>
          <w:lang w:val="en-US" w:eastAsia="ru-RU" w:bidi="ar-SA"/>
        </w:rPr>
        <w:t>form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 =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7EDB"/>
          <w:sz w:val="21"/>
          <w:lang w:val="en-US" w:eastAsia="ru-RU" w:bidi="ar-SA"/>
        </w:rPr>
        <w:t>document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querySelector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(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'form'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);</w:t>
      </w:r>
    </w:p>
    <w:p w14:paraId="678B41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proofErr w:type="spellStart"/>
      <w:proofErr w:type="gramStart"/>
      <w:r w:rsidRPr="004E71ED">
        <w:rPr>
          <w:rFonts w:ascii="Consolas" w:eastAsia="Times New Roman" w:hAnsi="Consolas" w:cs="Times New Roman"/>
          <w:color w:val="FF7EDB"/>
          <w:sz w:val="21"/>
          <w:lang w:val="en-US" w:eastAsia="ru-RU" w:bidi="ar-SA"/>
        </w:rPr>
        <w:t>form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addEventListener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(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'submit'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, </w:t>
      </w:r>
      <w:r w:rsidRPr="004E71ED">
        <w:rPr>
          <w:rFonts w:ascii="Consolas" w:eastAsia="Times New Roman" w:hAnsi="Consolas" w:cs="Times New Roman"/>
          <w:color w:val="FEDE5D"/>
          <w:sz w:val="21"/>
          <w:lang w:val="en-US" w:eastAsia="ru-RU" w:bidi="ar-SA"/>
        </w:rPr>
        <w:t>function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(</w:t>
      </w:r>
      <w:r w:rsidRPr="004E71ED">
        <w:rPr>
          <w:rFonts w:ascii="Consolas" w:eastAsia="Times New Roman" w:hAnsi="Consolas" w:cs="Times New Roman"/>
          <w:i/>
          <w:iCs/>
          <w:color w:val="FF7EDB"/>
          <w:sz w:val="21"/>
          <w:lang w:val="en-US" w:eastAsia="ru-RU" w:bidi="ar-SA"/>
        </w:rPr>
        <w:t>event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) {</w:t>
      </w:r>
    </w:p>
    <w:p w14:paraId="6462AF4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proofErr w:type="spellStart"/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if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</w:t>
      </w:r>
      <w:proofErr w:type="gram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</w:t>
      </w:r>
      <w:r w:rsidRPr="004E71ED">
        <w:rPr>
          <w:rFonts w:ascii="Consolas" w:eastAsia="Times New Roman" w:hAnsi="Consolas" w:cs="Times New Roman"/>
          <w:color w:val="FEDE5D"/>
          <w:sz w:val="21"/>
          <w:lang w:eastAsia="ru-RU" w:bidi="ar-SA"/>
        </w:rPr>
        <w:t>!</w:t>
      </w:r>
      <w:proofErr w:type="spellStart"/>
      <w:r w:rsidRPr="004E71ED">
        <w:rPr>
          <w:rFonts w:ascii="Consolas" w:eastAsia="Times New Roman" w:hAnsi="Consolas" w:cs="Times New Roman"/>
          <w:color w:val="FF7EDB"/>
          <w:sz w:val="21"/>
          <w:lang w:eastAsia="ru-RU" w:bidi="ar-SA"/>
        </w:rPr>
        <w:t>form</w:t>
      </w:r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checkValidity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()) {</w:t>
      </w:r>
    </w:p>
    <w:p w14:paraId="38EA600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proofErr w:type="spellStart"/>
      <w:proofErr w:type="gramStart"/>
      <w:r w:rsidRPr="004E71ED">
        <w:rPr>
          <w:rFonts w:ascii="Consolas" w:eastAsia="Times New Roman" w:hAnsi="Consolas" w:cs="Times New Roman"/>
          <w:i/>
          <w:iCs/>
          <w:color w:val="FF7EDB"/>
          <w:sz w:val="21"/>
          <w:lang w:eastAsia="ru-RU" w:bidi="ar-SA"/>
        </w:rPr>
        <w:t>event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preventDefault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();</w:t>
      </w:r>
    </w:p>
    <w:p w14:paraId="1272B95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            </w:t>
      </w:r>
      <w:proofErr w:type="spellStart"/>
      <w:proofErr w:type="gramStart"/>
      <w:r w:rsidRPr="004E71ED">
        <w:rPr>
          <w:rFonts w:ascii="Consolas" w:eastAsia="Times New Roman" w:hAnsi="Consolas" w:cs="Times New Roman"/>
          <w:i/>
          <w:iCs/>
          <w:color w:val="FF7EDB"/>
          <w:sz w:val="21"/>
          <w:lang w:eastAsia="ru-RU" w:bidi="ar-SA"/>
        </w:rPr>
        <w:t>event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stopPropagation</w:t>
      </w:r>
      <w:proofErr w:type="spellEnd"/>
      <w:proofErr w:type="gram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();</w:t>
      </w:r>
    </w:p>
    <w:p w14:paraId="563D45C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        }</w:t>
      </w:r>
    </w:p>
    <w:p w14:paraId="07AAB0D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val="en-US"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    </w:t>
      </w:r>
      <w:proofErr w:type="spellStart"/>
      <w:r w:rsidRPr="004E71ED">
        <w:rPr>
          <w:rFonts w:ascii="Consolas" w:eastAsia="Times New Roman" w:hAnsi="Consolas" w:cs="Times New Roman"/>
          <w:color w:val="FF7EDB"/>
          <w:sz w:val="21"/>
          <w:lang w:val="en-US" w:eastAsia="ru-RU" w:bidi="ar-SA"/>
        </w:rPr>
        <w:t>form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</w:t>
      </w:r>
      <w:r w:rsidRPr="004E71ED">
        <w:rPr>
          <w:rFonts w:ascii="Consolas" w:eastAsia="Times New Roman" w:hAnsi="Consolas" w:cs="Times New Roman"/>
          <w:color w:val="FF7EDB"/>
          <w:sz w:val="21"/>
          <w:lang w:val="en-US" w:eastAsia="ru-RU" w:bidi="ar-SA"/>
        </w:rPr>
        <w:t>classList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.</w:t>
      </w:r>
      <w:r w:rsidRPr="004E71ED">
        <w:rPr>
          <w:rFonts w:ascii="Consolas" w:eastAsia="Times New Roman" w:hAnsi="Consolas" w:cs="Times New Roman"/>
          <w:color w:val="36F9F6"/>
          <w:sz w:val="21"/>
          <w:lang w:val="en-US" w:eastAsia="ru-RU" w:bidi="ar-SA"/>
        </w:rPr>
        <w:t>add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(</w:t>
      </w:r>
      <w:r w:rsidRPr="004E71ED">
        <w:rPr>
          <w:rFonts w:ascii="Consolas" w:eastAsia="Times New Roman" w:hAnsi="Consolas" w:cs="Times New Roman"/>
          <w:color w:val="FF8B39"/>
          <w:sz w:val="21"/>
          <w:lang w:val="en-US" w:eastAsia="ru-RU" w:bidi="ar-SA"/>
        </w:rPr>
        <w:t>'was-validated'</w:t>
      </w: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>);</w:t>
      </w:r>
    </w:p>
    <w:p w14:paraId="3A4F283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val="en-US" w:eastAsia="ru-RU" w:bidi="ar-SA"/>
        </w:rPr>
        <w:t xml:space="preserve">    </w:t>
      </w: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}, </w:t>
      </w:r>
      <w:proofErr w:type="spellStart"/>
      <w:r w:rsidRPr="004E71ED">
        <w:rPr>
          <w:rFonts w:ascii="Consolas" w:eastAsia="Times New Roman" w:hAnsi="Consolas" w:cs="Times New Roman"/>
          <w:color w:val="F97E72"/>
          <w:sz w:val="21"/>
          <w:lang w:eastAsia="ru-RU" w:bidi="ar-SA"/>
        </w:rPr>
        <w:t>false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);</w:t>
      </w:r>
    </w:p>
    <w:p w14:paraId="09C7508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lastRenderedPageBreak/>
        <w:t>});</w:t>
      </w:r>
    </w:p>
    <w:p w14:paraId="3E681C0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&lt;/</w:t>
      </w:r>
      <w:proofErr w:type="spellStart"/>
      <w:r w:rsidRPr="004E71ED">
        <w:rPr>
          <w:rFonts w:ascii="Consolas" w:eastAsia="Times New Roman" w:hAnsi="Consolas" w:cs="Times New Roman"/>
          <w:color w:val="72F1B8"/>
          <w:sz w:val="21"/>
          <w:lang w:eastAsia="ru-RU" w:bidi="ar-SA"/>
        </w:rPr>
        <w:t>script</w:t>
      </w:r>
      <w:proofErr w:type="spellEnd"/>
      <w:r w:rsidRPr="004E71ED">
        <w:rPr>
          <w:rFonts w:ascii="Consolas" w:eastAsia="Times New Roman" w:hAnsi="Consolas" w:cs="Times New Roman"/>
          <w:color w:val="36F9F6"/>
          <w:sz w:val="21"/>
          <w:lang w:eastAsia="ru-RU" w:bidi="ar-SA"/>
        </w:rPr>
        <w:t>&gt;</w:t>
      </w:r>
    </w:p>
    <w:p w14:paraId="3B076CF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lang w:eastAsia="ru-RU" w:bidi="ar-SA"/>
        </w:rPr>
      </w:pPr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{% </w:t>
      </w:r>
      <w:proofErr w:type="spellStart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>endblock</w:t>
      </w:r>
      <w:proofErr w:type="spellEnd"/>
      <w:r w:rsidRPr="004E71ED">
        <w:rPr>
          <w:rFonts w:ascii="Consolas" w:eastAsia="Times New Roman" w:hAnsi="Consolas" w:cs="Times New Roman"/>
          <w:color w:val="FFFFFF"/>
          <w:sz w:val="21"/>
          <w:lang w:eastAsia="ru-RU" w:bidi="ar-SA"/>
        </w:rPr>
        <w:t xml:space="preserve"> %}</w:t>
      </w:r>
    </w:p>
    <w:p w14:paraId="061D9A18" w14:textId="77777777" w:rsidR="004E71ED" w:rsidRDefault="004E71ED" w:rsidP="004E71E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</w:pPr>
    </w:p>
    <w:p w14:paraId="3CE8837F" w14:textId="7E912EAC" w:rsidR="004E71ED" w:rsidRDefault="004E71ED" w:rsidP="004E71ED">
      <w:pPr>
        <w:shd w:val="clear" w:color="auto" w:fill="FFFFFF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Страница регистрации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val="en-US" w:eastAsia="ru-RU" w:bidi="ar-SA"/>
        </w:rPr>
        <w:t>register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html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):</w:t>
      </w:r>
    </w:p>
    <w:p w14:paraId="3F098557" w14:textId="7A9F4E32" w:rsidR="004E71ED" w:rsidRDefault="004E71ED" w:rsidP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Форма </w:t>
      </w:r>
      <w:del w:id="17" w:author="Галстян Сарибек" w:date="2025-07-14T19:41:00Z"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входа</w:delText>
        </w:r>
      </w:del>
      <w:ins w:id="18" w:author="Галстян Сарибек" w:date="2025-07-14T19:41:00Z">
        <w:r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t>регистрации</w:t>
        </w:r>
      </w:ins>
    </w:p>
    <w:p w14:paraId="6B4D2B27" w14:textId="4C87CF45" w:rsidR="004E71ED" w:rsidRDefault="004E71ED" w:rsidP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ins w:id="19" w:author="Галстян Сарибек" w:date="2025-07-14T19:41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Валидация полей</w:t>
      </w:r>
    </w:p>
    <w:p w14:paraId="4B49BD9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extends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"base.html" %}</w:t>
        </w:r>
      </w:ins>
    </w:p>
    <w:p w14:paraId="66FBA76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5F5291F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4" w:author="Галстян Сарибек" w:date="2025-07-14T19:41:00Z">
            <w:rPr>
              <w:ins w:id="2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{% block title </w:t>
        </w:r>
        <w:proofErr w:type="gramStart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%}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Регистрация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| Skyline Riot{%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endblock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%}</w:t>
        </w:r>
      </w:ins>
    </w:p>
    <w:p w14:paraId="7DB7296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2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33" w:author="Галстян Сарибек" w:date="2025-07-14T19:41:00Z">
            <w:rPr>
              <w:ins w:id="34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</w:p>
    <w:p w14:paraId="76BCC28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block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content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%}</w:t>
        </w:r>
      </w:ins>
    </w:p>
    <w:p w14:paraId="42800BD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8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container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 xml:space="preserve"> mt-4"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4553EE2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9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40" w:author="Галстян Сарибек" w:date="2025-07-14T19:41:00Z">
            <w:rPr>
              <w:ins w:id="41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4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nav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4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aria-label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4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"breadcrumb"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3FE367D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ol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breadcrumb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212921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59" w:author="Галстян Сарибек" w:date="2025-07-14T19:41:00Z">
            <w:rPr>
              <w:ins w:id="6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6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li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"breadcrumb-item"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"/"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Главная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7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li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6D7C76E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2" w:author="Галстян Сарибек" w:date="2025-07-14T19:41:00Z">
            <w:rPr>
              <w:ins w:id="8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7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li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9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90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9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"breadcrumb-item active"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9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aria-current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9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9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"page"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Регистрация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98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li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AE9FB8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ol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D63E0E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nav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BB8F7B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203AE2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7" w:author="Галстян Сарибек" w:date="2025-07-14T19:41:00Z">
            <w:rPr>
              <w:ins w:id="10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0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1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1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1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"row justify-content-center"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423CC80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"col-lg-6"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0D1FD9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2" w:author="Галстян Сарибек" w:date="2025-07-14T19:41:00Z">
            <w:rPr>
              <w:ins w:id="12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27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29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30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"card border-0 shadow-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sm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3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2FB912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36" w:author="Галстян Сарибек" w:date="2025-07-14T19:41:00Z">
            <w:rPr>
              <w:ins w:id="13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3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4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4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4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4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4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4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"card-body p-4 p-md-5"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4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7FB8D1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47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48" w:author="Галстян Сарибек" w:date="2025-07-14T19:41:00Z">
            <w:rPr>
              <w:ins w:id="149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5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5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53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55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56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5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"text-center 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5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85F4BC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59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0" w:author="Галстян Сарибек" w:date="2025-07-14T19:41:00Z">
            <w:rPr>
              <w:ins w:id="161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6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h1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6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6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"h2 mb-3"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7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Создайте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7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аккаунт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7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73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h1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7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AEAB4C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7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76" w:author="Галстян Сарибек" w:date="2025-07-14T19:41:00Z">
            <w:rPr>
              <w:ins w:id="17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7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7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8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8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p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8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8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8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"text-muted"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8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Уже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8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есть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аккаунт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8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?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9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19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9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9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9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9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"/login"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9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19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19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9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"text-dark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0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fw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0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-medium"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0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Войдите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0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0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0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06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p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0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7926EAC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0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0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1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50980A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1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38994E8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1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1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if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error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%}</w:t>
        </w:r>
      </w:ins>
    </w:p>
    <w:p w14:paraId="6C664BE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1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15" w:author="Галстян Сарибек" w:date="2025-07-14T19:41:00Z">
            <w:rPr>
              <w:ins w:id="21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1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1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1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2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2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2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2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2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"alert alert-danger d-flex align-items-center 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2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2B7C073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2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27" w:author="Галстян Сарибек" w:date="2025-07-14T19:41:00Z">
            <w:rPr>
              <w:ins w:id="22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2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3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3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3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3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3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3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3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bi-exclamation-triangle-fill me-2"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3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38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3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02C7D8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4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4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4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proofErr w:type="gramStart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{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{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error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}}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5D95E2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4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4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EFD75B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4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4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endif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%}</w:t>
        </w:r>
      </w:ins>
    </w:p>
    <w:p w14:paraId="2C99401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4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0E3BEFE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4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49" w:author="Галстян Сарибек" w:date="2025-07-14T19:41:00Z">
            <w:rPr>
              <w:ins w:id="25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5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5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5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5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form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5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5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method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5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5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"POST"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5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60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61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6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"needs-validation"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6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novalidate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6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2C6EF99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6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6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6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86AB23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69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70" w:author="Галстян Сарибек" w:date="2025-07-14T19:41:00Z">
            <w:rPr>
              <w:ins w:id="271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7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7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7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7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7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7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for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7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7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"email"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8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28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28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8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"form-label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8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fw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28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-medium"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8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8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Email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8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28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9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7043819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9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29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9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input-group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8CFF5C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29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295" w:author="Галстян Сарибек" w:date="2025-07-14T19:41:00Z">
            <w:rPr>
              <w:ins w:id="29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29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29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29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0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span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0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0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0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0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"input-group-text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0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bg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0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-light"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0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D15488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0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309" w:author="Галстян Сарибек" w:date="2025-07-14T19:41:00Z">
            <w:rPr>
              <w:ins w:id="31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31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1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lastRenderedPageBreak/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1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1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1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1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1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1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bi-envelope"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1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2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2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48C76C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2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2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2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span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BB677C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2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2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input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type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email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421EF1C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2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2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form-control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 xml:space="preserve"> </w:t>
        </w:r>
      </w:ins>
    </w:p>
    <w:p w14:paraId="382F28C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2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3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id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email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043B417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3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3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name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email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704A50E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3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3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placeholder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"example@mail.com"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6E0ED1B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3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3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required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49900FA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3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3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6B5601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3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4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invalid-feedback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7345E2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4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4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Пожалуйста, введите корректный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email</w:t>
        </w:r>
        <w:proofErr w:type="spellEnd"/>
      </w:ins>
    </w:p>
    <w:p w14:paraId="5F0D959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4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4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7300F3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4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4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79C41FD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4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405A4A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4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4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789EA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5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351" w:author="Галстян Сарибек" w:date="2025-07-14T19:41:00Z">
            <w:rPr>
              <w:ins w:id="35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35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5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5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56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5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58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for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59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full_name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6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6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"form-label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fw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6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-medium"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6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Имя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7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7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7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20E45FF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7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37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7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input-group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74427AD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7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377" w:author="Галстян Сарибек" w:date="2025-07-14T19:41:00Z">
            <w:rPr>
              <w:ins w:id="37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37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8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8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8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span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8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8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8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8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"input-group-text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8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bg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38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-light"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8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3570855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39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391" w:author="Галстян Сарибек" w:date="2025-07-14T19:41:00Z">
            <w:rPr>
              <w:ins w:id="39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39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9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39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396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39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398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399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0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bi-person"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0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0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0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38B7593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0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0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0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span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CE6057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0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0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input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type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text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4F6D984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0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1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form-control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 xml:space="preserve"> </w:t>
        </w:r>
      </w:ins>
    </w:p>
    <w:p w14:paraId="3A78A09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1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1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id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full_name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40B643F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1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1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name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full_name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2B59EC3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1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1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placeholder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"Иван Иванов"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3C6D3A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1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1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DB20B2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1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2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261AE9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2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5873499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2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2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9DB204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2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425" w:author="Галстян Сарибек" w:date="2025-07-14T19:41:00Z">
            <w:rPr>
              <w:ins w:id="42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42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2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2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3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3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43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for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43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3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"password"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3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43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43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3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"form-label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3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fw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4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-medium"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4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Пароль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4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43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4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4672891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4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4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4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input-group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301A81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4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449" w:author="Галстян Сарибек" w:date="2025-07-14T19:41:00Z">
            <w:rPr>
              <w:ins w:id="45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45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5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5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5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span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5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45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45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5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"input-group-text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5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bg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6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-light"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6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6199924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62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463" w:author="Галстян Сарибек" w:date="2025-07-14T19:41:00Z">
            <w:rPr>
              <w:ins w:id="464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46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6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6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68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6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470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471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47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bi-lock"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7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7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7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B8DA28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7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7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7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span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3A1151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7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8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input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type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35B323D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8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8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form-control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 xml:space="preserve"> </w:t>
        </w:r>
      </w:ins>
    </w:p>
    <w:p w14:paraId="3471EA8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8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8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id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11403D6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8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8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name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6881516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8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8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placeholder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"Не менее 8 символов"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441C5E8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8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9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required</w:t>
        </w:r>
        <w:proofErr w:type="spellEnd"/>
      </w:ins>
    </w:p>
    <w:p w14:paraId="0F62CB1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9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49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minlength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"8"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C1602B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49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494" w:author="Галстян Сарибек" w:date="2025-07-14T19:41:00Z">
            <w:rPr>
              <w:ins w:id="49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49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49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49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49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button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0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0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0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0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0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0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0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0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-outline-secondary toggle-password"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0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09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type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10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1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"button"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1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3737D7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1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514" w:author="Галстян Сарибек" w:date="2025-07-14T19:41:00Z">
            <w:rPr>
              <w:ins w:id="51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51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1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1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1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2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2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2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2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bi-eye"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2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2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2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10A083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2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2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2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button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78E11CA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3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3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F157FD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3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3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lastRenderedPageBreak/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invalid-feedback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6D5820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3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3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Пароль должен содержать минимум 8 символов</w:t>
        </w:r>
      </w:ins>
    </w:p>
    <w:p w14:paraId="67E9AE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3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3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AD7E5D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3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3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7999A0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4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7AB6394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4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4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"mb-4"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BC16BD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4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544" w:author="Галстян Сарибек" w:date="2025-07-14T19:41:00Z">
            <w:rPr>
              <w:ins w:id="54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54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4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4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4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5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5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for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5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5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5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password_confirm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5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5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5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5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5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"form-label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6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fw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6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-medium"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6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Подтвердите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пароль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6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6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6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652A60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6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6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6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input-group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BB7C6E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7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571" w:author="Галстян Сарибек" w:date="2025-07-14T19:41:00Z">
            <w:rPr>
              <w:ins w:id="57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57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7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7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76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span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7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78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79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8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"input-group-text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8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bg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8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-light"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8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4456C23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8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585" w:author="Галстян Сарибек" w:date="2025-07-14T19:41:00Z">
            <w:rPr>
              <w:ins w:id="58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58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8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9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59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59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59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59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bi-lock-fill"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9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596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59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4F65B58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59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59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0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span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BF3194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0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0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input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type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081D629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0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0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form-control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 xml:space="preserve"> </w:t>
        </w:r>
      </w:ins>
    </w:p>
    <w:p w14:paraId="6A5C956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0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0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id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password_confirm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7CDD242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0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0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name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password_confirm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4AC0D6C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0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1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placeholder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"Повторите пароль"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</w:ins>
    </w:p>
    <w:p w14:paraId="62FCEF8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1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1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required</w:t>
        </w:r>
        <w:proofErr w:type="spellEnd"/>
      </w:ins>
    </w:p>
    <w:p w14:paraId="1C7D05D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1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1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       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minlength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"8"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35540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1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616" w:author="Галстян Сарибек" w:date="2025-07-14T19:41:00Z">
            <w:rPr>
              <w:ins w:id="61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61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1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2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2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button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2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2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2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2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2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2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2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2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-outline-secondary toggle-password"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3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3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type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3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3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"button"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3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78A9872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3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636" w:author="Галстян Сарибек" w:date="2025-07-14T19:41:00Z">
            <w:rPr>
              <w:ins w:id="63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63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3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4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4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4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4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4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4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bi-eye"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4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47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4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1AB41F4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4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5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5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button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B207A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5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5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781990C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5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5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invalid-feedback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7D4B7C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5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5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Пароли должны совпадать</w:t>
        </w:r>
      </w:ins>
    </w:p>
    <w:p w14:paraId="069A324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5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5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4873BA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6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66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3089DE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6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C9DB89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6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664" w:author="Галстян Сарибек" w:date="2025-07-14T19:41:00Z">
            <w:rPr>
              <w:ins w:id="66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66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6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6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6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7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7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7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7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"mb-4 form-check"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7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79C09D9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7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676" w:author="Галстян Сарибек" w:date="2025-07-14T19:41:00Z">
            <w:rPr>
              <w:ins w:id="67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67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7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8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68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8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type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84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8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"checkbox"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8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8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8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8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"form-check-input"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9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9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id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69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69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"terms"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69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695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required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69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6D6A0D4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697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698" w:author="Галстян Сарибек" w:date="2025-07-14T19:41:00Z">
            <w:rPr>
              <w:ins w:id="699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70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0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0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03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label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0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05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06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0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"form-check-label small"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0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09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for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10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1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"terms"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1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188D61C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1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1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1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Я согласен с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"/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terms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text-dark</w:t>
        </w:r>
        <w:proofErr w:type="spellEnd"/>
        <w:proofErr w:type="gram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условиями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использования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и </w:t>
        </w:r>
      </w:ins>
    </w:p>
    <w:p w14:paraId="02EBB25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1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1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"/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privacy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text-dark</w:t>
        </w:r>
        <w:proofErr w:type="spellEnd"/>
        <w:proofErr w:type="gram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политикой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конфиденциальности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725277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1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1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label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767F01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2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eastAsia="ru-RU" w:bidi="ar-SA"/>
          </w:rPr>
          <w:t>class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invalid-feedback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4972E73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2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                    Необходимо принять условия</w:t>
        </w:r>
      </w:ins>
    </w:p>
    <w:p w14:paraId="581C232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2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4A7DA60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2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1561A2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F352C7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29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730" w:author="Галстян Сарибек" w:date="2025-07-14T19:41:00Z">
            <w:rPr>
              <w:ins w:id="731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73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3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3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3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button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3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3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type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3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3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"submit"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4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4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4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4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-dark w-100 py-2 mb-3"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4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65F6DDB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49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750" w:author="Галстян Сарибек" w:date="2025-07-14T19:41:00Z">
            <w:rPr>
              <w:ins w:id="751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75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5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5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55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5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57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58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5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bi-person-plus me-2"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6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61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6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Зарегистрироваться</w:t>
        </w:r>
      </w:ins>
    </w:p>
    <w:p w14:paraId="4AA3A5D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6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6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6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button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31E217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6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35F5BA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6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769" w:author="Галстян Сарибек" w:date="2025-07-14T19:41:00Z">
            <w:rPr>
              <w:ins w:id="77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77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7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7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7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7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7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7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7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"text-center small text-muted mt-3"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7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2F11E0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8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8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Нажимая кнопку, вы соглашаетесь с нашими правилами</w:t>
        </w:r>
      </w:ins>
    </w:p>
    <w:p w14:paraId="5BD9F3D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8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8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36CF3B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8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78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form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5CFC26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8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5E619EF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78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789" w:author="Галстян Сарибек" w:date="2025-07-14T19:41:00Z">
            <w:rPr>
              <w:ins w:id="79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79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9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9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794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79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79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797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79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"position-relative my-4"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79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621D4B3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0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80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0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hr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18DC629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0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04" w:author="Галстян Сарибек" w:date="2025-07-14T19:41:00Z">
            <w:rPr>
              <w:ins w:id="80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0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0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0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09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1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1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12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1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"position-absolute top-50 start-50 translate-middle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1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bg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1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-white px-3"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16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или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1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18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1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9BFF9C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2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82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2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4DD16F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2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20C7B26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2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25" w:author="Галстян Сарибек" w:date="2025-07-14T19:41:00Z">
            <w:rPr>
              <w:ins w:id="82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2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2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2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3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div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3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32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33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3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"d-grid gap-2"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3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28136EE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3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37" w:author="Галстян Сарибек" w:date="2025-07-14T19:41:00Z">
            <w:rPr>
              <w:ins w:id="83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3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4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4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4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4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4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4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4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"#"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4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48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49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5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5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5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5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5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-outline-dark"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5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0C93A10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5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57" w:author="Галстян Сарибек" w:date="2025-07-14T19:41:00Z">
            <w:rPr>
              <w:ins w:id="85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5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6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6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6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6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6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6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bi-google me-2"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6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68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6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7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Продолжить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7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с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7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Google</w:t>
        </w:r>
      </w:ins>
    </w:p>
    <w:p w14:paraId="1695CAC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7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87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7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B9145C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7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77" w:author="Галстян Сарибек" w:date="2025-07-14T19:41:00Z">
            <w:rPr>
              <w:ins w:id="87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7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8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8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88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a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8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8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href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8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8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"#"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88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888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889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9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9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9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9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btn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89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-outline-dark"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89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</w:ins>
    </w:p>
    <w:p w14:paraId="5F2FBFE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89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897" w:author="Галстян Сарибек" w:date="2025-07-14T19:41:00Z">
            <w:rPr>
              <w:ins w:id="89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89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0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0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902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0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EDE5D"/>
            <w:sz w:val="21"/>
            <w:lang w:val="en-US" w:eastAsia="ru-RU" w:bidi="ar-SA"/>
            <w:rPrChange w:id="90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EDE5D"/>
                <w:sz w:val="21"/>
                <w:lang w:eastAsia="ru-RU" w:bidi="ar-SA"/>
              </w:rPr>
            </w:rPrChange>
          </w:rPr>
          <w:t>class</w:t>
        </w:r>
        <w:r w:rsidRPr="004E71ED">
          <w:rPr>
            <w:rFonts w:ascii="Consolas" w:eastAsia="Times New Roman" w:hAnsi="Consolas" w:cs="Times New Roman"/>
            <w:color w:val="B6B1B1"/>
            <w:sz w:val="21"/>
            <w:lang w:val="en-US" w:eastAsia="ru-RU" w:bidi="ar-SA"/>
            <w:rPrChange w:id="905" w:author="Галстян Сарибек" w:date="2025-07-14T19:41:00Z">
              <w:rPr>
                <w:rFonts w:ascii="Consolas" w:eastAsia="Times New Roman" w:hAnsi="Consolas" w:cs="Times New Roman"/>
                <w:color w:val="B6B1B1"/>
                <w:sz w:val="21"/>
                <w:lang w:eastAsia="ru-RU" w:bidi="ar-SA"/>
              </w:rPr>
            </w:rPrChange>
          </w:rPr>
          <w:t>=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90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"bi bi-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90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facebook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90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me-2"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0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val="en-US" w:eastAsia="ru-RU" w:bidi="ar-SA"/>
            <w:rPrChange w:id="910" w:author="Галстян Сарибек" w:date="2025-07-14T19:41:00Z">
              <w:rPr>
                <w:rFonts w:ascii="Consolas" w:eastAsia="Times New Roman" w:hAnsi="Consolas" w:cs="Times New Roman"/>
                <w:color w:val="72F1B8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911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1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Продолжить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1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с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1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Facebook</w:t>
        </w:r>
      </w:ins>
    </w:p>
    <w:p w14:paraId="45E3145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1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1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1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a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38FD8E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1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1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3081999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2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2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76EF31F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2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2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15CBC5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2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2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6DB1B60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2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2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5A24B9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2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29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div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4E3AE0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43C9701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32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style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1DDDAC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ins w:id="934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toggle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-password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571ED58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3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cursor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>pointer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54F1FEE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3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62CC7E2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3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5A101AF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4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941" w:author="Галстян Сарибек" w:date="2025-07-14T19:41:00Z">
            <w:rPr>
              <w:ins w:id="94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943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44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45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46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-control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947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:focus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4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,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49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50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form-check-input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951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:focus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5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36E6970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5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5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5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border-color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#212529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473C843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5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5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box-shadow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0.25rem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>rgba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proofErr w:type="gramEnd"/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33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,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37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,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41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,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0.25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);</w:t>
        </w:r>
      </w:ins>
    </w:p>
    <w:p w14:paraId="77AA07C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5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5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50FA360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29F7ED22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proofErr w:type="gramStart"/>
      <w:ins w:id="962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invalid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-feedback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2751007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6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display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>none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698C1AF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6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font-size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0.875em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3EF35CF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96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1942EE9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6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37C6DAF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7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971" w:author="Галстян Сарибек" w:date="2025-07-14T19:41:00Z">
            <w:rPr>
              <w:ins w:id="97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973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74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75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7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77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78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form-control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979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:invalid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8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8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~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83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.invalid-feedback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8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,</w:t>
        </w:r>
      </w:ins>
    </w:p>
    <w:p w14:paraId="62C9EDB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98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986" w:author="Галстян Сарибек" w:date="2025-07-14T19:41:00Z">
            <w:rPr>
              <w:ins w:id="98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988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89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90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9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92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93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form-check-input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994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:invalid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9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96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~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9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998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.invalid-feedback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99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77B299F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0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0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0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display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E4450"/>
            <w:sz w:val="21"/>
            <w:lang w:eastAsia="ru-RU" w:bidi="ar-SA"/>
          </w:rPr>
          <w:t>block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19C89F6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0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0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4098C93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0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406C8B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0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07" w:author="Галстян Сарибек" w:date="2025-07-14T19:41:00Z">
            <w:rPr>
              <w:ins w:id="100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1009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10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1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1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13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14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form-control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1015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:invalid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1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,</w:t>
        </w:r>
      </w:ins>
    </w:p>
    <w:p w14:paraId="1F3016F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17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18" w:author="Галстян Сарибек" w:date="2025-07-14T19:41:00Z">
            <w:rPr>
              <w:ins w:id="1019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1020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2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22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2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24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25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form-check-input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1026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:invalid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2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12ED284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2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2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3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lastRenderedPageBreak/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border-color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#dc3545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2F2E973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3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3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296AE82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3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0558E03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3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35" w:author="Галстян Сарибек" w:date="2025-07-14T19:41:00Z">
            <w:rPr>
              <w:ins w:id="103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1037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38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39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4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4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42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form-control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1043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4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,</w:t>
        </w:r>
      </w:ins>
    </w:p>
    <w:p w14:paraId="3D9F1CE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4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46" w:author="Галстян Сарибек" w:date="2025-07-14T19:41:00Z">
            <w:rPr>
              <w:ins w:id="104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gramStart"/>
      <w:ins w:id="1048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49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.was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50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-validated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5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52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53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form-check-input</w:t>
        </w:r>
        <w:r w:rsidRPr="004E71ED">
          <w:rPr>
            <w:rFonts w:ascii="Consolas" w:eastAsia="Times New Roman" w:hAnsi="Consolas" w:cs="Times New Roman"/>
            <w:color w:val="DD5500"/>
            <w:sz w:val="21"/>
            <w:lang w:val="en-US" w:eastAsia="ru-RU" w:bidi="ar-SA"/>
            <w:rPrChange w:id="1054" w:author="Галстян Сарибек" w:date="2025-07-14T19:41:00Z">
              <w:rPr>
                <w:rFonts w:ascii="Consolas" w:eastAsia="Times New Roman" w:hAnsi="Consolas" w:cs="Times New Roman"/>
                <w:color w:val="DD5500"/>
                <w:sz w:val="21"/>
                <w:lang w:eastAsia="ru-RU" w:bidi="ar-SA"/>
              </w:rPr>
            </w:rPrChange>
          </w:rPr>
          <w:t>:valid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5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1C24080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5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5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5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border-color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#198754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2D55E7E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5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6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53ADD16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4E46F90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63" w:author="Галстян Сарибек" w:date="2025-07-14T19:41:00Z"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@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media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(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max-width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576px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 {</w:t>
        </w:r>
      </w:ins>
    </w:p>
    <w:p w14:paraId="13CCDD5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6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proofErr w:type="gram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.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card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-body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3552F00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6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padding</w:t>
        </w:r>
        <w:proofErr w:type="spellEnd"/>
        <w:r w:rsidRPr="004E71ED">
          <w:rPr>
            <w:rFonts w:ascii="Consolas" w:eastAsia="Times New Roman" w:hAnsi="Consolas" w:cs="Times New Roman"/>
            <w:color w:val="B6B1B1"/>
            <w:sz w:val="21"/>
            <w:lang w:eastAsia="ru-RU" w:bidi="ar-SA"/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1.5</w:t>
        </w:r>
        <w:proofErr w:type="gramStart"/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rem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!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important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49CEE53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6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6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}</w:t>
        </w:r>
      </w:ins>
    </w:p>
    <w:p w14:paraId="213CD41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7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7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35A2218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7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73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style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27EDB68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7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57F20A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7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76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script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5914331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77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78" w:author="Галстян Сарибек" w:date="2025-07-14T19:41:00Z">
            <w:rPr>
              <w:ins w:id="1079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spellStart"/>
      <w:proofErr w:type="gramStart"/>
      <w:ins w:id="1080" w:author="Галстян Сарибек" w:date="2025-07-14T19:41:00Z"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081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08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querySelectorAll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8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08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'.toggle-password'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8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).</w:t>
        </w:r>
        <w:proofErr w:type="spellStart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087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forEach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089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button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9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09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=&gt;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9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76F9727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9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09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09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eastAsia="ru-RU" w:bidi="ar-SA"/>
          </w:rPr>
          <w:t>button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addEventListener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click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, 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function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() {</w:t>
        </w:r>
      </w:ins>
    </w:p>
    <w:p w14:paraId="5AAA23E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09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097" w:author="Галстян Сарибек" w:date="2025-07-14T19:41:00Z">
            <w:rPr>
              <w:ins w:id="109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09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10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03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b/>
            <w:bCs/>
            <w:color w:val="FE4450"/>
            <w:sz w:val="21"/>
            <w:lang w:val="en-US" w:eastAsia="ru-RU" w:bidi="ar-SA"/>
            <w:rPrChange w:id="1105" w:author="Галстян Сарибек" w:date="2025-07-14T19:41:00Z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lang w:eastAsia="ru-RU" w:bidi="ar-SA"/>
              </w:rPr>
            </w:rPrChange>
          </w:rPr>
          <w:t>this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07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parentElement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0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0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1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1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'input'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1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4C2FACA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1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14" w:author="Галстян Сарибек" w:date="2025-07-14T19:41:00Z">
            <w:rPr>
              <w:ins w:id="111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1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1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118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1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20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2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b/>
            <w:bCs/>
            <w:color w:val="FE4450"/>
            <w:sz w:val="21"/>
            <w:lang w:val="en-US" w:eastAsia="ru-RU" w:bidi="ar-SA"/>
            <w:rPrChange w:id="1122" w:author="Галстян Сарибек" w:date="2025-07-14T19:41:00Z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lang w:eastAsia="ru-RU" w:bidi="ar-SA"/>
              </w:rPr>
            </w:rPrChange>
          </w:rPr>
          <w:t>this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2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2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2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2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2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i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2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2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5C007AA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3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31" w:author="Галстян Сарибек" w:date="2025-07-14T19:41:00Z">
            <w:rPr>
              <w:ins w:id="113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3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3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</w:ins>
    </w:p>
    <w:p w14:paraId="196E6B0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3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3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3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if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(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===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 {</w:t>
        </w:r>
      </w:ins>
    </w:p>
    <w:p w14:paraId="3C0BD5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38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3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=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text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2D06108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4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41" w:author="Галстян Сарибек" w:date="2025-07-14T19:41:00Z">
            <w:rPr>
              <w:ins w:id="114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4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4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45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4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47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4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4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remove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5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5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5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5CB4010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5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54" w:author="Галстян Сарибек" w:date="2025-07-14T19:41:00Z">
            <w:rPr>
              <w:ins w:id="115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5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5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58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5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60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6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6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6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'bi-eye-slash'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6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00982D0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66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6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6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} 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else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69053EC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6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7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=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09478B6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7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72" w:author="Галстян Сарибек" w:date="2025-07-14T19:41:00Z">
            <w:rPr>
              <w:ins w:id="117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7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7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76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7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78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7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8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remove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8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8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'bi-eye-slash'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8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18BBCB8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84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185" w:author="Галстян Сарибек" w:date="2025-07-14T19:41:00Z">
            <w:rPr>
              <w:ins w:id="1186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187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89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9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191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9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193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9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195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9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777CD7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19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19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19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0B75B5E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0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20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});</w:t>
        </w:r>
      </w:ins>
    </w:p>
    <w:p w14:paraId="3DCF7DE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20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});</w:t>
        </w:r>
      </w:ins>
    </w:p>
    <w:p w14:paraId="5C1D3EB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</w:p>
    <w:p w14:paraId="68FABBE1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20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function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 {</w:t>
        </w:r>
      </w:ins>
    </w:p>
    <w:p w14:paraId="76068DB0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20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use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strict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747688C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0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21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</w:t>
        </w:r>
      </w:ins>
    </w:p>
    <w:p w14:paraId="026B280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1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12" w:author="Галстян Сарибек" w:date="2025-07-14T19:41:00Z">
            <w:rPr>
              <w:ins w:id="121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1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1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216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1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18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forms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1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20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2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2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querySelectorAll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2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24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'.needs-validation'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2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63EB11E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26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27" w:author="Галстян Сарибек" w:date="2025-07-14T19:41:00Z">
            <w:rPr>
              <w:ins w:id="1228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29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3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</w:ins>
    </w:p>
    <w:p w14:paraId="4C1B56D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3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32" w:author="Галстян Сарибек" w:date="2025-07-14T19:41:00Z">
            <w:rPr>
              <w:ins w:id="123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3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3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FE4450"/>
            <w:sz w:val="21"/>
            <w:lang w:val="en-US" w:eastAsia="ru-RU" w:bidi="ar-SA"/>
            <w:rPrChange w:id="1236" w:author="Галстян Сарибек" w:date="2025-07-14T19:41:00Z">
              <w:rPr>
                <w:rFonts w:ascii="Consolas" w:eastAsia="Times New Roman" w:hAnsi="Consolas" w:cs="Times New Roman"/>
                <w:color w:val="FE4450"/>
                <w:sz w:val="21"/>
                <w:lang w:eastAsia="ru-RU" w:bidi="ar-SA"/>
              </w:rPr>
            </w:rPrChange>
          </w:rPr>
          <w:t>Array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3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38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from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3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40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forms</w:t>
        </w:r>
        <w:proofErr w:type="gramStart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4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).</w:t>
        </w:r>
        <w:proofErr w:type="spellStart"/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42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forEach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4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244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form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4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246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=&gt;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4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4FE03BB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4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49" w:author="Галстян Сарибек" w:date="2025-07-14T19:41:00Z">
            <w:rPr>
              <w:ins w:id="125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5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5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253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form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5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5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addEventListener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5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5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'submit'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5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,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259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function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6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261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event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6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 {</w:t>
        </w:r>
      </w:ins>
    </w:p>
    <w:p w14:paraId="6860D198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63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64" w:author="Галстян Сарибек" w:date="2025-07-14T19:41:00Z">
            <w:rPr>
              <w:ins w:id="1265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6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6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268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6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70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password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7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72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7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74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getElementById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7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76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'password'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7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6555B1CC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7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79" w:author="Галстян Сарибек" w:date="2025-07-14T19:41:00Z">
            <w:rPr>
              <w:ins w:id="128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8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8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283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8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85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confirm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8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287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8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289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getElementById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9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91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9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password_confirm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293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9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2392C96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295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296" w:author="Галстян Сарибек" w:date="2025-07-14T19:41:00Z">
            <w:rPr>
              <w:ins w:id="1297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29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29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</w:ins>
    </w:p>
    <w:p w14:paraId="5146777F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00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301" w:author="Галстян Сарибек" w:date="2025-07-14T19:41:00Z">
            <w:rPr>
              <w:ins w:id="1302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30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0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305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if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0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(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307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password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08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proofErr w:type="gramStart"/>
        <w:r w:rsidRPr="004E71ED">
          <w:rPr>
            <w:rFonts w:ascii="Consolas" w:eastAsia="Times New Roman" w:hAnsi="Consolas" w:cs="Times New Roman"/>
            <w:color w:val="2EE2FA"/>
            <w:sz w:val="21"/>
            <w:lang w:val="en-US" w:eastAsia="ru-RU" w:bidi="ar-SA"/>
            <w:rPrChange w:id="1309" w:author="Галстян Сарибек" w:date="2025-07-14T19:41:00Z">
              <w:rPr>
                <w:rFonts w:ascii="Consolas" w:eastAsia="Times New Roman" w:hAnsi="Consolas" w:cs="Times New Roman"/>
                <w:color w:val="2EE2FA"/>
                <w:sz w:val="21"/>
                <w:lang w:eastAsia="ru-RU" w:bidi="ar-SA"/>
              </w:rPr>
            </w:rPrChange>
          </w:rPr>
          <w:t>value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10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311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!</w:t>
        </w:r>
        <w:proofErr w:type="gramEnd"/>
        <w:r w:rsidRPr="004E71ED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312" w:author="Галстян Сарибек" w:date="2025-07-14T19:41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==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1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314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confirm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1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lang w:val="en-US" w:eastAsia="ru-RU" w:bidi="ar-SA"/>
            <w:rPrChange w:id="1316" w:author="Галстян Сарибек" w:date="2025-07-14T19:41:00Z">
              <w:rPr>
                <w:rFonts w:ascii="Consolas" w:eastAsia="Times New Roman" w:hAnsi="Consolas" w:cs="Times New Roman"/>
                <w:color w:val="2EE2FA"/>
                <w:sz w:val="21"/>
                <w:lang w:eastAsia="ru-RU" w:bidi="ar-SA"/>
              </w:rPr>
            </w:rPrChange>
          </w:rPr>
          <w:t>value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1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 {</w:t>
        </w:r>
      </w:ins>
    </w:p>
    <w:p w14:paraId="17632A9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18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319" w:author="Галстян Сарибек" w:date="2025-07-14T19:41:00Z">
            <w:rPr>
              <w:ins w:id="1320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321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22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323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confirm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2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325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setCustomValidity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2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27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Пароли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28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не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29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совпадают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30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3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52669CF4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32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33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34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} 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else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45A0274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3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3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confirm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setCustomValidity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);</w:t>
        </w:r>
      </w:ins>
    </w:p>
    <w:p w14:paraId="2C0F21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3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3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}</w:t>
        </w:r>
      </w:ins>
    </w:p>
    <w:p w14:paraId="5B80A9F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3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4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</w:ins>
    </w:p>
    <w:p w14:paraId="7204F16B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4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42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proofErr w:type="spellStart"/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if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proofErr w:type="gram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r w:rsidRPr="004E71ED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!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eastAsia="ru-RU" w:bidi="ar-SA"/>
          </w:rPr>
          <w:t>form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checkValidity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()) {</w:t>
        </w:r>
      </w:ins>
    </w:p>
    <w:p w14:paraId="42AE98C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4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4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lastRenderedPageBreak/>
          <w:t xml:space="preserve">    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eastAsia="ru-RU" w:bidi="ar-SA"/>
          </w:rPr>
          <w:t>event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preventDefault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();</w:t>
        </w:r>
      </w:ins>
    </w:p>
    <w:p w14:paraId="3F27A3FE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45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46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   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eastAsia="ru-RU" w:bidi="ar-SA"/>
          </w:rPr>
          <w:t>event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stopPropagation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();</w:t>
        </w:r>
      </w:ins>
    </w:p>
    <w:p w14:paraId="6ECB2CB9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4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4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        }</w:t>
        </w:r>
      </w:ins>
    </w:p>
    <w:p w14:paraId="037FB32A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4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5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</w:ins>
    </w:p>
    <w:p w14:paraId="550912C5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51" w:author="Галстян Сарибек" w:date="2025-07-14T19:41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352" w:author="Галстян Сарибек" w:date="2025-07-14T19:41:00Z">
            <w:rPr>
              <w:ins w:id="1353" w:author="Галстян Сарибек" w:date="2025-07-14T19:41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35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55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356" w:author="Галстян Сарибек" w:date="2025-07-14T19:41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form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57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358" w:author="Галстян Сарибек" w:date="2025-07-14T19:41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59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360" w:author="Галстян Сарибек" w:date="2025-07-14T19:41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61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362" w:author="Галстян Сарибек" w:date="2025-07-14T19:41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'was-validated'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63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5821F87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64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65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366" w:author="Галстян Сарибек" w:date="2025-07-14T19:41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}, </w:t>
        </w:r>
        <w:proofErr w:type="spellStart"/>
        <w:r w:rsidRPr="004E71ED">
          <w:rPr>
            <w:rFonts w:ascii="Consolas" w:eastAsia="Times New Roman" w:hAnsi="Consolas" w:cs="Times New Roman"/>
            <w:color w:val="F97E72"/>
            <w:sz w:val="21"/>
            <w:lang w:eastAsia="ru-RU" w:bidi="ar-SA"/>
          </w:rPr>
          <w:t>false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);</w:t>
        </w:r>
      </w:ins>
    </w:p>
    <w:p w14:paraId="2A45D276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67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68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});</w:t>
        </w:r>
      </w:ins>
    </w:p>
    <w:p w14:paraId="53A7BB8D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69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70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})();</w:t>
        </w:r>
      </w:ins>
    </w:p>
    <w:p w14:paraId="64D30363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71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72" w:author="Галстян Сарибек" w:date="2025-07-14T19:41:00Z"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&lt;/</w:t>
        </w:r>
        <w:proofErr w:type="spellStart"/>
        <w:r w:rsidRPr="004E71ED">
          <w:rPr>
            <w:rFonts w:ascii="Consolas" w:eastAsia="Times New Roman" w:hAnsi="Consolas" w:cs="Times New Roman"/>
            <w:color w:val="72F1B8"/>
            <w:sz w:val="21"/>
            <w:lang w:eastAsia="ru-RU" w:bidi="ar-SA"/>
          </w:rPr>
          <w:t>script</w:t>
        </w:r>
        <w:proofErr w:type="spellEnd"/>
        <w:r w:rsidRPr="004E71ED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&gt;</w:t>
        </w:r>
      </w:ins>
    </w:p>
    <w:p w14:paraId="0E35CDC7" w14:textId="77777777" w:rsidR="004E71ED" w:rsidRPr="004E71ED" w:rsidRDefault="004E71ED" w:rsidP="004E71ED">
      <w:pPr>
        <w:pStyle w:val="aff"/>
        <w:numPr>
          <w:ilvl w:val="0"/>
          <w:numId w:val="45"/>
        </w:numPr>
        <w:shd w:val="clear" w:color="auto" w:fill="262335"/>
        <w:spacing w:line="285" w:lineRule="atLeast"/>
        <w:rPr>
          <w:ins w:id="1373" w:author="Галстян Сарибек" w:date="2025-07-14T19:41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374" w:author="Галстян Сарибек" w:date="2025-07-14T19:41:00Z"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{% </w:t>
        </w:r>
        <w:proofErr w:type="spellStart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endblock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%}</w:t>
        </w:r>
      </w:ins>
    </w:p>
    <w:p w14:paraId="112774B1" w14:textId="77777777" w:rsidR="004E71ED" w:rsidRDefault="004E71ED" w:rsidP="004E71ED">
      <w:pPr>
        <w:numPr>
          <w:ilvl w:val="1"/>
          <w:numId w:val="4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403B4590" w14:textId="77777777" w:rsidR="004E71ED" w:rsidRPr="004E71ED" w:rsidRDefault="004E71ED" w:rsidP="004E71E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</w:pPr>
    </w:p>
    <w:p w14:paraId="6FC51080" w14:textId="77777777" w:rsidR="00706971" w:rsidRDefault="001043B2">
      <w:pPr>
        <w:pStyle w:val="3"/>
        <w:numPr>
          <w:ilvl w:val="2"/>
          <w:numId w:val="1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Логика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фронтенда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(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JavaScript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)</w:t>
      </w:r>
    </w:p>
    <w:p w14:paraId="7616F555" w14:textId="579209FD" w:rsidR="00706971" w:rsidRDefault="001043B2">
      <w:pPr>
        <w:shd w:val="clear" w:color="auto" w:fill="FFFFFF"/>
        <w:spacing w:line="360" w:lineRule="auto"/>
        <w:ind w:firstLine="709"/>
        <w:jc w:val="both"/>
        <w:rPr>
          <w:ins w:id="1375" w:author="Галстян Сарибек" w:date="2025-07-14T19:46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Основные функции </w:t>
      </w:r>
      <w:del w:id="1376" w:author="Галстян Сарибек" w:date="2025-07-14T19:43:00Z"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(файл </w:delText>
        </w:r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shd w:val="clear" w:color="auto" w:fill="ECECEC"/>
            <w:lang w:eastAsia="ru-RU" w:bidi="ar-SA"/>
          </w:rPr>
          <w:delText>script.js</w:delText>
        </w:r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)</w:delText>
        </w:r>
      </w:del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189624A0" w14:textId="56BB8120" w:rsidR="004E71ED" w:rsidRPr="004E71ED" w:rsidRDefault="004E71ED" w:rsidP="004E71E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 w:bidi="ar-SA"/>
          <w:rPrChange w:id="1377" w:author="Галстян Сарибек" w:date="2025-07-14T19:46:00Z">
            <w:rPr>
              <w:rFonts w:ascii="Times New Roman" w:eastAsia="Times New Roman" w:hAnsi="Times New Roman" w:cs="Times New Roman"/>
              <w:color w:val="404040"/>
              <w:sz w:val="28"/>
              <w:szCs w:val="28"/>
              <w:lang w:eastAsia="ru-RU" w:bidi="ar-SA"/>
            </w:rPr>
          </w:rPrChange>
        </w:rPr>
        <w:pPrChange w:id="1378" w:author="Галстян Сарибек" w:date="2025-07-14T19:46:00Z">
          <w:pPr>
            <w:shd w:val="clear" w:color="auto" w:fill="FFFFFF"/>
            <w:spacing w:line="360" w:lineRule="auto"/>
            <w:ind w:firstLine="709"/>
            <w:jc w:val="both"/>
          </w:pPr>
        </w:pPrChange>
      </w:pPr>
      <w:ins w:id="1379" w:author="Галстян Сарибек" w:date="2025-07-14T19:46:00Z">
        <w:r w:rsidRPr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  <w:rPrChange w:id="1380" w:author="Галстян Сарибек" w:date="2025-07-14T19:46:00Z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 w:bidi="ar-SA"/>
              </w:rPr>
            </w:rPrChange>
          </w:rPr>
          <w:t>Функция изменения количества товара</w:t>
        </w:r>
        <w:r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t>:</w:t>
        </w:r>
      </w:ins>
    </w:p>
    <w:p w14:paraId="0B099F38" w14:textId="59DEEC33" w:rsidR="004E71ED" w:rsidRPr="004E71ED" w:rsidRDefault="004E71ED" w:rsidP="004E71ED">
      <w:pPr>
        <w:shd w:val="clear" w:color="auto" w:fill="262335"/>
        <w:spacing w:line="285" w:lineRule="atLeast"/>
        <w:rPr>
          <w:ins w:id="1381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eastAsia="ru-RU" w:bidi="ar-SA"/>
        </w:rPr>
      </w:pPr>
      <w:ins w:id="1382" w:author="Галстян Сарибек" w:date="2025-07-14T19:45:00Z"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383" w:author="Галстян Сарибек" w:date="2025-07-14T19:45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function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36F9F6"/>
            <w:sz w:val="21"/>
            <w:szCs w:val="21"/>
            <w:lang w:val="en-US" w:eastAsia="ru-RU" w:bidi="ar-SA"/>
            <w:rPrChange w:id="1384" w:author="Галстян Сарибек" w:date="2025-07-14T19:45:00Z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ru-RU" w:bidi="ar-SA"/>
              </w:rPr>
            </w:rPrChange>
          </w:rPr>
          <w:t>changeQuantity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>(</w:t>
        </w:r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szCs w:val="21"/>
            <w:lang w:val="en-US" w:eastAsia="ru-RU" w:bidi="ar-SA"/>
            <w:rPrChange w:id="1385" w:author="Галстян Сарибек" w:date="2025-07-14T19:45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eastAsia="ru-RU" w:bidi="ar-SA"/>
              </w:rPr>
            </w:rPrChange>
          </w:rPr>
          <w:t>amount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>) {</w:t>
        </w:r>
      </w:ins>
    </w:p>
    <w:p w14:paraId="0B2DE41D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386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387" w:author="Галстян Сарибек" w:date="2025-07-14T19:45:00Z">
            <w:rPr>
              <w:ins w:id="1388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389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0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 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1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 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392" w:author="Галстян Сарибек" w:date="2025-07-14T19:45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3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394" w:author="Галстян Сарибек" w:date="2025-07-14T19:45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5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396" w:author="Галстян Сарибек" w:date="2025-07-14T19:45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7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szCs w:val="21"/>
            <w:lang w:val="en-US" w:eastAsia="ru-RU" w:bidi="ar-SA"/>
            <w:rPrChange w:id="1398" w:author="Галстян Сарибек" w:date="2025-07-14T19:45:00Z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ru-RU" w:bidi="ar-SA"/>
              </w:rPr>
            </w:rPrChange>
          </w:rPr>
          <w:t>getElementById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399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00" w:author="Галстян Сарибек" w:date="2025-07-14T19:45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'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01" w:author="Галстян Сарибек" w:date="2025-07-14T19:45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productQuantity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02" w:author="Галстян Сарибек" w:date="2025-07-14T19:45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'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03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);</w:t>
        </w:r>
      </w:ins>
    </w:p>
    <w:p w14:paraId="7A94EBEC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04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05" w:author="Галстян Сарибек" w:date="2025-07-14T19:46:00Z">
            <w:rPr>
              <w:ins w:id="1406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07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08" w:author="Галстян Сарибек" w:date="2025-07-14T19:45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09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10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11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sizeSelect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12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13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document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14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36F9F6"/>
            <w:sz w:val="21"/>
            <w:szCs w:val="21"/>
            <w:lang w:val="en-US" w:eastAsia="ru-RU" w:bidi="ar-SA"/>
            <w:rPrChange w:id="1415" w:author="Галстян Сарибек" w:date="2025-07-14T19:46:00Z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ru-RU" w:bidi="ar-SA"/>
              </w:rPr>
            </w:rPrChange>
          </w:rPr>
          <w:t>querySelector</w:t>
        </w:r>
        <w:proofErr w:type="spellEnd"/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16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17" w:author="Галстян Сарибек" w:date="2025-07-14T19:46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'select[name="</w:t>
        </w:r>
        <w:proofErr w:type="spellStart"/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18" w:author="Галстян Сарибек" w:date="2025-07-14T19:46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size_id</w:t>
        </w:r>
        <w:proofErr w:type="spellEnd"/>
        <w:r w:rsidRPr="004E71ED">
          <w:rPr>
            <w:rFonts w:ascii="Consolas" w:eastAsia="Times New Roman" w:hAnsi="Consolas" w:cs="Times New Roman"/>
            <w:color w:val="FF8B39"/>
            <w:sz w:val="21"/>
            <w:szCs w:val="21"/>
            <w:lang w:val="en-US" w:eastAsia="ru-RU" w:bidi="ar-SA"/>
            <w:rPrChange w:id="1419" w:author="Галстян Сарибек" w:date="2025-07-14T19:46:00Z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eastAsia="ru-RU" w:bidi="ar-SA"/>
              </w:rPr>
            </w:rPrChange>
          </w:rPr>
          <w:t>"]'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20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);</w:t>
        </w:r>
      </w:ins>
    </w:p>
    <w:p w14:paraId="3E2BB033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21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22" w:author="Галстян Сарибек" w:date="2025-07-14T19:46:00Z">
            <w:rPr>
              <w:ins w:id="1423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24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2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26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const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2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28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maxQuantity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2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30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sizeSelect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3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32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?</w:t>
        </w:r>
        <w:proofErr w:type="gram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3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36F9F6"/>
            <w:sz w:val="21"/>
            <w:szCs w:val="21"/>
            <w:lang w:val="en-US" w:eastAsia="ru-RU" w:bidi="ar-SA"/>
            <w:rPrChange w:id="1434" w:author="Галстян Сарибек" w:date="2025-07-14T19:46:00Z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ru-RU" w:bidi="ar-SA"/>
              </w:rPr>
            </w:rPrChange>
          </w:rPr>
          <w:t>parseInt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3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(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36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sizeSelect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3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38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options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3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[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40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sizeSelect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4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42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selectedIndex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4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].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44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dataset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4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46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maxQuantity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4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)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48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: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4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50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1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5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;</w:t>
        </w:r>
      </w:ins>
    </w:p>
    <w:p w14:paraId="2D136AEC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52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53" w:author="Галстян Сарибек" w:date="2025-07-14T19:46:00Z">
            <w:rPr>
              <w:ins w:id="1454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55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56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</w:ins>
    </w:p>
    <w:p w14:paraId="5CF9A3C5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57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58" w:author="Галстян Сарибек" w:date="2025-07-14T19:46:00Z">
            <w:rPr>
              <w:ins w:id="1459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60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6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62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let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6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64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value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6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proofErr w:type="spellStart"/>
        <w:r w:rsidRPr="004E71ED">
          <w:rPr>
            <w:rFonts w:ascii="Consolas" w:eastAsia="Times New Roman" w:hAnsi="Consolas" w:cs="Times New Roman"/>
            <w:color w:val="36F9F6"/>
            <w:sz w:val="21"/>
            <w:szCs w:val="21"/>
            <w:lang w:val="en-US" w:eastAsia="ru-RU" w:bidi="ar-SA"/>
            <w:rPrChange w:id="1466" w:author="Галстян Сарибек" w:date="2025-07-14T19:46:00Z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eastAsia="ru-RU" w:bidi="ar-SA"/>
              </w:rPr>
            </w:rPrChange>
          </w:rPr>
          <w:t>parseInt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6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(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68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6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70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value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7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)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72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+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7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i/>
            <w:iCs/>
            <w:color w:val="FF7EDB"/>
            <w:sz w:val="21"/>
            <w:szCs w:val="21"/>
            <w:lang w:val="en-US" w:eastAsia="ru-RU" w:bidi="ar-SA"/>
            <w:rPrChange w:id="1474" w:author="Галстян Сарибек" w:date="2025-07-14T19:46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eastAsia="ru-RU" w:bidi="ar-SA"/>
              </w:rPr>
            </w:rPrChange>
          </w:rPr>
          <w:t>amount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7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;</w:t>
        </w:r>
      </w:ins>
    </w:p>
    <w:p w14:paraId="700C93B5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76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77" w:author="Галстян Сарибек" w:date="2025-07-14T19:46:00Z">
            <w:rPr>
              <w:ins w:id="1478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79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80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81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if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82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(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83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value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84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85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&lt;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86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87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1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88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) 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489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value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90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val="en-US" w:eastAsia="ru-RU" w:bidi="ar-SA"/>
            <w:rPrChange w:id="1491" w:author="Галстян Сарибек" w:date="2025-07-14T19:46:00Z">
              <w:rPr>
                <w:rFonts w:ascii="Consolas" w:eastAsia="Times New Roman" w:hAnsi="Consolas" w:cs="Times New Roman"/>
                <w:color w:val="2EE2FA"/>
                <w:sz w:val="21"/>
                <w:szCs w:val="21"/>
                <w:lang w:eastAsia="ru-RU" w:bidi="ar-SA"/>
              </w:rPr>
            </w:rPrChange>
          </w:rPr>
          <w:t>1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92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;</w:t>
        </w:r>
      </w:ins>
    </w:p>
    <w:p w14:paraId="2D8B6A1C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493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494" w:author="Галстян Сарибек" w:date="2025-07-14T19:46:00Z">
            <w:rPr>
              <w:ins w:id="1495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496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9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498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if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49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(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500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maxQuantity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0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502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&amp;&amp;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0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504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value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05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r w:rsidRPr="004E71ED">
          <w:rPr>
            <w:rFonts w:ascii="Consolas" w:eastAsia="Times New Roman" w:hAnsi="Consolas" w:cs="Times New Roman"/>
            <w:color w:val="FEDE5D"/>
            <w:sz w:val="21"/>
            <w:szCs w:val="21"/>
            <w:lang w:val="en-US" w:eastAsia="ru-RU" w:bidi="ar-SA"/>
            <w:rPrChange w:id="1506" w:author="Галстян Сарибек" w:date="2025-07-14T19:46:00Z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eastAsia="ru-RU" w:bidi="ar-SA"/>
              </w:rPr>
            </w:rPrChange>
          </w:rPr>
          <w:t>&gt;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07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508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maxQuantity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09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) </w:t>
        </w:r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510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value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1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 =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val="en-US" w:eastAsia="ru-RU" w:bidi="ar-SA"/>
            <w:rPrChange w:id="1512" w:author="Галстян Сарибек" w:date="2025-07-14T19:46:00Z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eastAsia="ru-RU" w:bidi="ar-SA"/>
              </w:rPr>
            </w:rPrChange>
          </w:rPr>
          <w:t>maxQuantity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13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>;</w:t>
        </w:r>
      </w:ins>
    </w:p>
    <w:p w14:paraId="5872889D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514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  <w:rPrChange w:id="1515" w:author="Галстян Сарибек" w:date="2025-07-14T19:46:00Z">
            <w:rPr>
              <w:ins w:id="1516" w:author="Галстян Сарибек" w:date="2025-07-14T19:45:00Z"/>
              <w:rFonts w:ascii="Consolas" w:eastAsia="Times New Roman" w:hAnsi="Consolas" w:cs="Times New Roman"/>
              <w:color w:val="BBBBBB"/>
              <w:sz w:val="21"/>
              <w:szCs w:val="21"/>
              <w:lang w:eastAsia="ru-RU" w:bidi="ar-SA"/>
            </w:rPr>
          </w:rPrChange>
        </w:rPr>
      </w:pPr>
      <w:ins w:id="1517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18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</w:ins>
    </w:p>
    <w:p w14:paraId="3CEFE413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519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eastAsia="ru-RU" w:bidi="ar-SA"/>
        </w:rPr>
      </w:pPr>
      <w:ins w:id="1520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val="en-US" w:eastAsia="ru-RU" w:bidi="ar-SA"/>
            <w:rPrChange w:id="1521" w:author="Галстян Сарибек" w:date="2025-07-14T19:46:00Z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ru-RU" w:bidi="ar-SA"/>
              </w:rPr>
            </w:rPrChange>
          </w:rPr>
          <w:t xml:space="preserve">   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eastAsia="ru-RU" w:bidi="ar-SA"/>
          </w:rPr>
          <w:t>input</w:t>
        </w:r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>.</w:t>
        </w:r>
        <w:r w:rsidRPr="004E71ED">
          <w:rPr>
            <w:rFonts w:ascii="Consolas" w:eastAsia="Times New Roman" w:hAnsi="Consolas" w:cs="Times New Roman"/>
            <w:color w:val="2EE2FA"/>
            <w:sz w:val="21"/>
            <w:szCs w:val="21"/>
            <w:lang w:eastAsia="ru-RU" w:bidi="ar-SA"/>
          </w:rPr>
          <w:t>value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 xml:space="preserve"> = </w:t>
        </w:r>
        <w:proofErr w:type="spellStart"/>
        <w:r w:rsidRPr="004E71ED">
          <w:rPr>
            <w:rFonts w:ascii="Consolas" w:eastAsia="Times New Roman" w:hAnsi="Consolas" w:cs="Times New Roman"/>
            <w:color w:val="FF7EDB"/>
            <w:sz w:val="21"/>
            <w:szCs w:val="21"/>
            <w:lang w:eastAsia="ru-RU" w:bidi="ar-SA"/>
          </w:rPr>
          <w:t>value</w:t>
        </w:r>
        <w:proofErr w:type="spellEnd"/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>;</w:t>
        </w:r>
      </w:ins>
    </w:p>
    <w:p w14:paraId="5A0D7C1A" w14:textId="77777777" w:rsidR="004E71ED" w:rsidRPr="004E71ED" w:rsidRDefault="004E71ED" w:rsidP="004E71ED">
      <w:pPr>
        <w:shd w:val="clear" w:color="auto" w:fill="262335"/>
        <w:spacing w:line="285" w:lineRule="atLeast"/>
        <w:rPr>
          <w:ins w:id="1522" w:author="Галстян Сарибек" w:date="2025-07-14T19:45:00Z"/>
          <w:rFonts w:ascii="Consolas" w:eastAsia="Times New Roman" w:hAnsi="Consolas" w:cs="Times New Roman"/>
          <w:color w:val="BBBBBB"/>
          <w:sz w:val="21"/>
          <w:szCs w:val="21"/>
          <w:lang w:eastAsia="ru-RU" w:bidi="ar-SA"/>
        </w:rPr>
      </w:pPr>
      <w:ins w:id="1523" w:author="Галстян Сарибек" w:date="2025-07-14T19:45:00Z">
        <w:r w:rsidRPr="004E71ED">
          <w:rPr>
            <w:rFonts w:ascii="Consolas" w:eastAsia="Times New Roman" w:hAnsi="Consolas" w:cs="Times New Roman"/>
            <w:color w:val="FFFFFF"/>
            <w:sz w:val="21"/>
            <w:szCs w:val="21"/>
            <w:lang w:eastAsia="ru-RU" w:bidi="ar-SA"/>
          </w:rPr>
          <w:t>}</w:t>
        </w:r>
      </w:ins>
    </w:p>
    <w:p w14:paraId="69CEC160" w14:textId="07D25D33" w:rsidR="00706971" w:rsidDel="004E71ED" w:rsidRDefault="001043B2">
      <w:pPr>
        <w:shd w:val="clear" w:color="auto" w:fill="FFFFFF"/>
        <w:spacing w:line="360" w:lineRule="auto"/>
        <w:ind w:left="1919"/>
        <w:jc w:val="both"/>
        <w:rPr>
          <w:del w:id="1524" w:author="Галстян Сарибек" w:date="2025-07-14T19:45:00Z"/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del w:id="1525" w:author="Галстян Сарибек" w:date="2025-07-14T19:45:00Z">
        <w:r w:rsidDel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Авторизация</w:delText>
        </w:r>
        <w:r w:rsidRPr="001043B2" w:rsidDel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и</w:delText>
        </w:r>
        <w:r w:rsidRPr="001043B2" w:rsidDel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4E71ED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регистрация</w:delText>
        </w:r>
      </w:del>
    </w:p>
    <w:p w14:paraId="3BDD77B0" w14:textId="35C847F4" w:rsidR="00706971" w:rsidDel="004E71ED" w:rsidRDefault="001043B2">
      <w:pPr>
        <w:shd w:val="clear" w:color="auto" w:fill="FFFFFF"/>
        <w:spacing w:line="360" w:lineRule="auto"/>
        <w:ind w:left="1919"/>
        <w:jc w:val="both"/>
        <w:rPr>
          <w:del w:id="1526" w:author="Галстян Сарибек" w:date="2025-07-14T19:46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del w:id="1527" w:author="Галстян Сарибек" w:date="2025-07-14T19:46:00Z">
        <w:r w:rsidRPr="001043B2"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function</w:delText>
        </w:r>
        <w:r w:rsidRPr="001043B2"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RPr="001043B2"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handleLogin</w:delText>
        </w:r>
        <w:r w:rsidRPr="001043B2"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RPr="001043B2"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login</w:delText>
        </w:r>
        <w:r w:rsidRPr="001043B2"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RPr="001043B2"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password</w:delText>
        </w:r>
        <w:r w:rsidRPr="001043B2"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</w:delText>
        </w:r>
        <w:r w:rsidRPr="001043B2"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RPr="001043B2"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5F7D1C74" w14:textId="77777777" w:rsidR="004E71ED" w:rsidRPr="001043B2" w:rsidRDefault="004E71E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ins w:id="1528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</w:p>
    <w:p w14:paraId="3A455F6C" w14:textId="4B7CF497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29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30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return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fetch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4E71ED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'/api/login'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126A8CD3" w14:textId="65AC77EF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31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32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4E71ED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method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'POST'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</w:del>
    </w:p>
    <w:p w14:paraId="1CA94549" w14:textId="2DB6224A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33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34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4E71ED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headers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'Content-Type'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'application/json'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},</w:delText>
        </w:r>
      </w:del>
    </w:p>
    <w:p w14:paraId="24D3B1B3" w14:textId="7825EF1D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35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36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4E71ED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body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B76B01"/>
            <w:sz w:val="20"/>
            <w:szCs w:val="20"/>
            <w:lang w:val="en-US" w:eastAsia="ru-RU" w:bidi="ar-SA"/>
          </w:rPr>
          <w:delText>JSON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stringify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({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login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password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</w:delText>
        </w:r>
      </w:del>
    </w:p>
    <w:p w14:paraId="6854F1FF" w14:textId="1E94B149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37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38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</w:delText>
        </w:r>
      </w:del>
    </w:p>
    <w:p w14:paraId="1DD4B8E7" w14:textId="1DCBF88C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39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40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then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response 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04C633AA" w14:textId="4F3B7F4E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41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542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if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!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response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ok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throw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new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4E71ED">
          <w:rPr>
            <w:rFonts w:ascii="Courier New" w:eastAsia="Times New Roman" w:hAnsi="Courier New" w:cs="Courier New"/>
            <w:color w:val="B76B01"/>
            <w:sz w:val="20"/>
            <w:szCs w:val="20"/>
            <w:lang w:val="en-US" w:eastAsia="ru-RU" w:bidi="ar-SA"/>
          </w:rPr>
          <w:delText>Error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4E71ED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'Login failed'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);</w:delText>
        </w:r>
      </w:del>
    </w:p>
    <w:p w14:paraId="42B8A7A5" w14:textId="76C83833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43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del w:id="1544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4E71ED">
          <w:rPr>
            <w:rFonts w:ascii="Courier New" w:eastAsia="Times New Roman" w:hAnsi="Courier New" w:cs="Courier New"/>
            <w:color w:val="A626A4"/>
            <w:sz w:val="20"/>
            <w:szCs w:val="20"/>
            <w:lang w:eastAsia="ru-RU" w:bidi="ar-SA"/>
          </w:rPr>
          <w:delText>return</w:delText>
        </w:r>
        <w:r w:rsidDel="004E71ED">
          <w:rPr>
            <w:rFonts w:ascii="Courier New" w:eastAsia="Times New Roman" w:hAnsi="Courier New" w:cs="Courier New"/>
            <w:color w:val="494949"/>
            <w:sz w:val="20"/>
            <w:szCs w:val="20"/>
            <w:lang w:eastAsia="ru-RU" w:bidi="ar-SA"/>
          </w:rPr>
          <w:delText xml:space="preserve"> response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.</w:delText>
        </w:r>
        <w:r w:rsidDel="004E71ED">
          <w:rPr>
            <w:rFonts w:ascii="Courier New" w:eastAsia="Times New Roman" w:hAnsi="Courier New" w:cs="Courier New"/>
            <w:color w:val="4078F2"/>
            <w:sz w:val="20"/>
            <w:szCs w:val="20"/>
            <w:lang w:eastAsia="ru-RU" w:bidi="ar-SA"/>
          </w:rPr>
          <w:delText>json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();</w:delText>
        </w:r>
      </w:del>
    </w:p>
    <w:p w14:paraId="41044932" w14:textId="2D58A4D5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45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del w:id="1546" w:author="Галстян Сарибек" w:date="2025-07-14T19:46:00Z">
        <w:r w:rsidDel="004E71ED">
          <w:rPr>
            <w:rFonts w:ascii="Courier New" w:eastAsia="Courier New" w:hAnsi="Courier New" w:cs="Courier New"/>
            <w:color w:val="494949"/>
            <w:sz w:val="20"/>
            <w:szCs w:val="20"/>
            <w:lang w:eastAsia="ru-RU" w:bidi="ar-SA"/>
          </w:rPr>
          <w:delText xml:space="preserve">    </w:delText>
        </w:r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});</w:delText>
        </w:r>
      </w:del>
    </w:p>
    <w:p w14:paraId="5C78DE5A" w14:textId="04D3C715" w:rsidR="00706971" w:rsidDel="004E71ED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547" w:author="Галстян Сарибек" w:date="2025-07-14T19:46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del w:id="1548" w:author="Галстян Сарибек" w:date="2025-07-14T19:46:00Z">
        <w:r w:rsidDel="004E71ED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</w:delText>
        </w:r>
      </w:del>
    </w:p>
    <w:p w14:paraId="23F6FEB6" w14:textId="68F2BDB1" w:rsidR="00706971" w:rsidDel="004E71ED" w:rsidRDefault="001043B2">
      <w:pPr>
        <w:numPr>
          <w:ilvl w:val="1"/>
          <w:numId w:val="37"/>
        </w:numPr>
        <w:shd w:val="clear" w:color="auto" w:fill="FFFFFF"/>
        <w:spacing w:line="360" w:lineRule="auto"/>
        <w:ind w:left="0" w:firstLine="357"/>
        <w:jc w:val="both"/>
        <w:rPr>
          <w:del w:id="1549" w:author="Галстян Сарибек" w:date="2025-07-14T19:46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del w:id="1550" w:author="Галстян Сарибек" w:date="2025-07-14T19:46:00Z"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При успешном входе устанавливается cookie с JWT-токеном.</w:delText>
        </w:r>
      </w:del>
    </w:p>
    <w:p w14:paraId="559641B1" w14:textId="72ECF726" w:rsidR="00706971" w:rsidDel="004E71ED" w:rsidRDefault="001043B2">
      <w:pPr>
        <w:numPr>
          <w:ilvl w:val="1"/>
          <w:numId w:val="37"/>
        </w:numPr>
        <w:shd w:val="clear" w:color="auto" w:fill="FFFFFF"/>
        <w:spacing w:line="360" w:lineRule="auto"/>
        <w:ind w:left="0" w:firstLine="357"/>
        <w:jc w:val="both"/>
        <w:rPr>
          <w:del w:id="1551" w:author="Галстян Сарибек" w:date="2025-07-14T19:46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del w:id="1552" w:author="Галстян Сарибек" w:date="2025-07-14T19:46:00Z">
        <w:r w:rsidDel="004E71ED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Регистрация автоматически выполняет вход после создания аккаунта.</w:delText>
        </w:r>
      </w:del>
    </w:p>
    <w:p w14:paraId="0062F846" w14:textId="7D014E0D" w:rsidR="00706971" w:rsidRPr="0096593A" w:rsidRDefault="0096593A">
      <w:pPr>
        <w:shd w:val="clear" w:color="auto" w:fill="FFFFFF"/>
        <w:spacing w:line="360" w:lineRule="auto"/>
        <w:ind w:left="191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ins w:id="1553" w:author="Галстян Сарибек" w:date="2025-07-14T19:48:00Z">
        <w:r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t>Функция регистрации</w:t>
        </w:r>
      </w:ins>
      <w:del w:id="1554" w:author="Галстян Сарибек" w:date="2025-07-14T19:48:00Z">
        <w:r w:rsid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Загрузка</w:delText>
        </w:r>
        <w:r w:rsidR="001043B2"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 xml:space="preserve"> </w:delText>
        </w:r>
        <w:r w:rsid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и</w:delText>
        </w:r>
        <w:r w:rsidR="001043B2"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 xml:space="preserve"> </w:delText>
        </w:r>
        <w:r w:rsid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отправка</w:delText>
        </w:r>
        <w:r w:rsidR="001043B2"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 xml:space="preserve"> </w:delText>
        </w:r>
        <w:r w:rsid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сообщений</w:delText>
        </w:r>
      </w:del>
    </w:p>
    <w:p w14:paraId="53278A93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555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556" w:author="Галстян Сарибек" w:date="2025-07-14T19:48:00Z">
            <w:rPr>
              <w:ins w:id="1557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proofErr w:type="spellStart"/>
      <w:proofErr w:type="gramStart"/>
      <w:ins w:id="1558" w:author="Галстян Сарибек" w:date="2025-07-14T19:48:00Z"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559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document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6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561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querySelectorAll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62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563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'.toggle-password'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64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).</w:t>
        </w:r>
        <w:proofErr w:type="spellStart"/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565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forEach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66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i/>
            <w:iCs/>
            <w:color w:val="FF7EDB"/>
            <w:sz w:val="21"/>
            <w:lang w:val="en-US" w:eastAsia="ru-RU" w:bidi="ar-SA"/>
            <w:rPrChange w:id="1567" w:author="Галстян Сарибек" w:date="2025-07-14T19:48:00Z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lang w:eastAsia="ru-RU" w:bidi="ar-SA"/>
              </w:rPr>
            </w:rPrChange>
          </w:rPr>
          <w:t>button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68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96593A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569" w:author="Галстян Сарибек" w:date="2025-07-14T19:48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=&gt;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7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{</w:t>
        </w:r>
      </w:ins>
    </w:p>
    <w:p w14:paraId="2EFBF934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571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572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73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i/>
            <w:iCs/>
            <w:color w:val="FF7EDB"/>
            <w:sz w:val="21"/>
            <w:lang w:eastAsia="ru-RU" w:bidi="ar-SA"/>
          </w:rPr>
          <w:t>button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eastAsia="ru-RU" w:bidi="ar-SA"/>
          </w:rPr>
          <w:t>addEventListener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click</w:t>
        </w:r>
        <w:proofErr w:type="spellEnd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, </w:t>
        </w:r>
        <w:proofErr w:type="spellStart"/>
        <w:r w:rsidRPr="0096593A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function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() {</w:t>
        </w:r>
      </w:ins>
    </w:p>
    <w:p w14:paraId="13940487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574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575" w:author="Галстян Сарибек" w:date="2025-07-14T19:48:00Z">
            <w:rPr>
              <w:ins w:id="1576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577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78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96593A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579" w:author="Галстян Сарибек" w:date="2025-07-14T19:48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8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581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input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82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b/>
            <w:bCs/>
            <w:color w:val="FE4450"/>
            <w:sz w:val="21"/>
            <w:lang w:val="en-US" w:eastAsia="ru-RU" w:bidi="ar-SA"/>
            <w:rPrChange w:id="1583" w:author="Галстян Сарибек" w:date="2025-07-14T19:48:00Z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lang w:eastAsia="ru-RU" w:bidi="ar-SA"/>
              </w:rPr>
            </w:rPrChange>
          </w:rPr>
          <w:t>this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84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585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parentElement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86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587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88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589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'input'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9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307E7135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591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592" w:author="Галстян Сарибек" w:date="2025-07-14T19:48:00Z">
            <w:rPr>
              <w:ins w:id="1593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594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95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96593A">
          <w:rPr>
            <w:rFonts w:ascii="Consolas" w:eastAsia="Times New Roman" w:hAnsi="Consolas" w:cs="Times New Roman"/>
            <w:color w:val="FEDE5D"/>
            <w:sz w:val="21"/>
            <w:lang w:val="en-US" w:eastAsia="ru-RU" w:bidi="ar-SA"/>
            <w:rPrChange w:id="1596" w:author="Галстян Сарибек" w:date="2025-07-14T19:48:00Z">
              <w:rPr>
                <w:rFonts w:ascii="Consolas" w:eastAsia="Times New Roman" w:hAnsi="Consolas" w:cs="Times New Roman"/>
                <w:color w:val="FEDE5D"/>
                <w:sz w:val="21"/>
                <w:lang w:eastAsia="ru-RU" w:bidi="ar-SA"/>
              </w:rPr>
            </w:rPrChange>
          </w:rPr>
          <w:t>const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97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598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599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 =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b/>
            <w:bCs/>
            <w:color w:val="FE4450"/>
            <w:sz w:val="21"/>
            <w:lang w:val="en-US" w:eastAsia="ru-RU" w:bidi="ar-SA"/>
            <w:rPrChange w:id="1600" w:author="Галстян Сарибек" w:date="2025-07-14T19:48:00Z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lang w:eastAsia="ru-RU" w:bidi="ar-SA"/>
              </w:rPr>
            </w:rPrChange>
          </w:rPr>
          <w:t>this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01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02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querySelector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03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04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proofErr w:type="spellStart"/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05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i</w:t>
        </w:r>
        <w:proofErr w:type="spellEnd"/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06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07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7DC9C0A3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08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09" w:author="Галстян Сарибек" w:date="2025-07-14T19:48:00Z">
            <w:rPr>
              <w:ins w:id="1610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11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12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</w:ins>
    </w:p>
    <w:p w14:paraId="3FF02ADF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13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14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15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proofErr w:type="spellStart"/>
        <w:r w:rsidRPr="0096593A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if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(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96593A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96593A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===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) {</w:t>
        </w:r>
      </w:ins>
    </w:p>
    <w:p w14:paraId="7BA97803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16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17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96593A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= 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text</w:t>
        </w:r>
        <w:proofErr w:type="spellEnd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2F6E047A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18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19" w:author="Галстян Сарибек" w:date="2025-07-14T19:48:00Z">
            <w:rPr>
              <w:ins w:id="1620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21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22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23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24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25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26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27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remove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28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29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3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2AAE79B0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31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32" w:author="Галстян Сарибек" w:date="2025-07-14T19:48:00Z">
            <w:rPr>
              <w:ins w:id="1633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34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35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36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37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38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39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40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41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42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'bi-eye-slash'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43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027F25B7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44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45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46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} </w:t>
        </w:r>
        <w:proofErr w:type="spellStart"/>
        <w:r w:rsidRPr="0096593A">
          <w:rPr>
            <w:rFonts w:ascii="Consolas" w:eastAsia="Times New Roman" w:hAnsi="Consolas" w:cs="Times New Roman"/>
            <w:color w:val="FEDE5D"/>
            <w:sz w:val="21"/>
            <w:lang w:eastAsia="ru-RU" w:bidi="ar-SA"/>
          </w:rPr>
          <w:t>else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{</w:t>
        </w:r>
      </w:ins>
    </w:p>
    <w:p w14:paraId="62D6899D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47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48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           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color w:val="FF7EDB"/>
            <w:sz w:val="21"/>
            <w:lang w:eastAsia="ru-RU" w:bidi="ar-SA"/>
          </w:rPr>
          <w:t>input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.</w:t>
        </w:r>
        <w:r w:rsidRPr="0096593A">
          <w:rPr>
            <w:rFonts w:ascii="Consolas" w:eastAsia="Times New Roman" w:hAnsi="Consolas" w:cs="Times New Roman"/>
            <w:color w:val="2EE2FA"/>
            <w:sz w:val="21"/>
            <w:lang w:eastAsia="ru-RU" w:bidi="ar-SA"/>
          </w:rPr>
          <w:t>type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 xml:space="preserve"> = 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proofErr w:type="spellStart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password</w:t>
        </w:r>
        <w:proofErr w:type="spellEnd"/>
        <w:r w:rsidRPr="0096593A">
          <w:rPr>
            <w:rFonts w:ascii="Consolas" w:eastAsia="Times New Roman" w:hAnsi="Consolas" w:cs="Times New Roman"/>
            <w:color w:val="FF8B39"/>
            <w:sz w:val="21"/>
            <w:lang w:eastAsia="ru-RU" w:bidi="ar-SA"/>
          </w:rPr>
          <w:t>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;</w:t>
        </w:r>
      </w:ins>
    </w:p>
    <w:p w14:paraId="5B6A255A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49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50" w:author="Галстян Сарибек" w:date="2025-07-14T19:48:00Z">
            <w:rPr>
              <w:ins w:id="1651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52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53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proofErr w:type="gramStart"/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54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55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56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57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58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remove</w:t>
        </w:r>
        <w:proofErr w:type="spellEnd"/>
        <w:proofErr w:type="gram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59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60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'bi-eye-slash'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61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1227CBF5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62" w:author="Галстян Сарибек" w:date="2025-07-14T19:48:00Z"/>
          <w:rFonts w:ascii="Consolas" w:eastAsia="Times New Roman" w:hAnsi="Consolas" w:cs="Times New Roman"/>
          <w:color w:val="BBBBBB"/>
          <w:sz w:val="21"/>
          <w:lang w:val="en-US" w:eastAsia="ru-RU" w:bidi="ar-SA"/>
          <w:rPrChange w:id="1663" w:author="Галстян Сарибек" w:date="2025-07-14T19:48:00Z">
            <w:rPr>
              <w:ins w:id="1664" w:author="Галстян Сарибек" w:date="2025-07-14T19:48:00Z"/>
              <w:rFonts w:ascii="Consolas" w:eastAsia="Times New Roman" w:hAnsi="Consolas" w:cs="Times New Roman"/>
              <w:color w:val="BBBBBB"/>
              <w:sz w:val="21"/>
              <w:lang w:eastAsia="ru-RU" w:bidi="ar-SA"/>
            </w:rPr>
          </w:rPrChange>
        </w:rPr>
      </w:pPr>
      <w:ins w:id="1665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66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    </w:t>
        </w:r>
        <w:proofErr w:type="spellStart"/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67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icon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68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FF7EDB"/>
            <w:sz w:val="21"/>
            <w:lang w:val="en-US" w:eastAsia="ru-RU" w:bidi="ar-SA"/>
            <w:rPrChange w:id="1669" w:author="Галстян Сарибек" w:date="2025-07-14T19:48:00Z">
              <w:rPr>
                <w:rFonts w:ascii="Consolas" w:eastAsia="Times New Roman" w:hAnsi="Consolas" w:cs="Times New Roman"/>
                <w:color w:val="FF7EDB"/>
                <w:sz w:val="21"/>
                <w:lang w:eastAsia="ru-RU" w:bidi="ar-SA"/>
              </w:rPr>
            </w:rPrChange>
          </w:rPr>
          <w:t>classList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70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.</w:t>
        </w:r>
        <w:r w:rsidRPr="0096593A">
          <w:rPr>
            <w:rFonts w:ascii="Consolas" w:eastAsia="Times New Roman" w:hAnsi="Consolas" w:cs="Times New Roman"/>
            <w:color w:val="36F9F6"/>
            <w:sz w:val="21"/>
            <w:lang w:val="en-US" w:eastAsia="ru-RU" w:bidi="ar-SA"/>
            <w:rPrChange w:id="1671" w:author="Галстян Сарибек" w:date="2025-07-14T19:48:00Z">
              <w:rPr>
                <w:rFonts w:ascii="Consolas" w:eastAsia="Times New Roman" w:hAnsi="Consolas" w:cs="Times New Roman"/>
                <w:color w:val="36F9F6"/>
                <w:sz w:val="21"/>
                <w:lang w:eastAsia="ru-RU" w:bidi="ar-SA"/>
              </w:rPr>
            </w:rPrChange>
          </w:rPr>
          <w:t>add</w:t>
        </w:r>
        <w:proofErr w:type="spellEnd"/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72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(</w:t>
        </w:r>
        <w:r w:rsidRPr="0096593A">
          <w:rPr>
            <w:rFonts w:ascii="Consolas" w:eastAsia="Times New Roman" w:hAnsi="Consolas" w:cs="Times New Roman"/>
            <w:color w:val="FF8B39"/>
            <w:sz w:val="21"/>
            <w:lang w:val="en-US" w:eastAsia="ru-RU" w:bidi="ar-SA"/>
            <w:rPrChange w:id="1673" w:author="Галстян Сарибек" w:date="2025-07-14T19:48:00Z">
              <w:rPr>
                <w:rFonts w:ascii="Consolas" w:eastAsia="Times New Roman" w:hAnsi="Consolas" w:cs="Times New Roman"/>
                <w:color w:val="FF8B39"/>
                <w:sz w:val="21"/>
                <w:lang w:eastAsia="ru-RU" w:bidi="ar-SA"/>
              </w:rPr>
            </w:rPrChange>
          </w:rPr>
          <w:t>'bi-eye'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74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>);</w:t>
        </w:r>
      </w:ins>
    </w:p>
    <w:p w14:paraId="1BC83CD0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75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76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val="en-US" w:eastAsia="ru-RU" w:bidi="ar-SA"/>
            <w:rPrChange w:id="1677" w:author="Галстян Сарибек" w:date="2025-07-14T19:48:00Z">
              <w:rPr>
                <w:rFonts w:ascii="Consolas" w:eastAsia="Times New Roman" w:hAnsi="Consolas" w:cs="Times New Roman"/>
                <w:color w:val="FFFFFF"/>
                <w:sz w:val="21"/>
                <w:lang w:eastAsia="ru-RU" w:bidi="ar-SA"/>
              </w:rPr>
            </w:rPrChange>
          </w:rPr>
          <w:t xml:space="preserve">        </w:t>
        </w:r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</w:t>
        </w:r>
      </w:ins>
    </w:p>
    <w:p w14:paraId="6BD1C3FD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78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79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    });</w:t>
        </w:r>
      </w:ins>
    </w:p>
    <w:p w14:paraId="6958A53D" w14:textId="77777777" w:rsidR="0096593A" w:rsidRPr="0096593A" w:rsidRDefault="0096593A" w:rsidP="0096593A">
      <w:pPr>
        <w:pStyle w:val="aff"/>
        <w:numPr>
          <w:ilvl w:val="0"/>
          <w:numId w:val="37"/>
        </w:numPr>
        <w:shd w:val="clear" w:color="auto" w:fill="262335"/>
        <w:spacing w:line="285" w:lineRule="atLeast"/>
        <w:rPr>
          <w:ins w:id="1680" w:author="Галстян Сарибек" w:date="2025-07-14T19:48:00Z"/>
          <w:rFonts w:ascii="Consolas" w:eastAsia="Times New Roman" w:hAnsi="Consolas" w:cs="Times New Roman"/>
          <w:color w:val="BBBBBB"/>
          <w:sz w:val="21"/>
          <w:lang w:eastAsia="ru-RU" w:bidi="ar-SA"/>
        </w:rPr>
      </w:pPr>
      <w:ins w:id="1681" w:author="Галстян Сарибек" w:date="2025-07-14T19:48:00Z">
        <w:r w:rsidRPr="0096593A">
          <w:rPr>
            <w:rFonts w:ascii="Consolas" w:eastAsia="Times New Roman" w:hAnsi="Consolas" w:cs="Times New Roman"/>
            <w:color w:val="FFFFFF"/>
            <w:sz w:val="21"/>
            <w:lang w:eastAsia="ru-RU" w:bidi="ar-SA"/>
          </w:rPr>
          <w:t>});</w:t>
        </w:r>
      </w:ins>
    </w:p>
    <w:p w14:paraId="6FDB4827" w14:textId="470107A5" w:rsidR="00706971" w:rsidRPr="001043B2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82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683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84" w:author="Галстян Сарибек" w:date="2025-07-14T19:48:00Z"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function</w:delText>
        </w:r>
        <w:r w:rsidRPr="001043B2"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loadMessages</w:delText>
        </w:r>
        <w:r w:rsidRPr="001043B2"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()</w:delText>
        </w:r>
        <w:r w:rsidRPr="001043B2"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eastAsia="ru-RU" w:bidi="ar-SA"/>
          </w:rPr>
          <w:delText xml:space="preserve"> </w:delText>
        </w:r>
        <w:r w:rsidRPr="001043B2"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{</w:delText>
        </w:r>
      </w:del>
    </w:p>
    <w:p w14:paraId="4A6BFF3F" w14:textId="09D4E8AF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85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686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87" w:author="Галстян Сарибек" w:date="2025-07-14T19:48:00Z">
        <w:r w:rsidRPr="001043B2" w:rsidDel="0096593A">
          <w:rPr>
            <w:rFonts w:ascii="Courier New" w:eastAsia="Courier New" w:hAnsi="Courier New" w:cs="Courier New"/>
            <w:color w:val="494949"/>
            <w:sz w:val="20"/>
            <w:szCs w:val="20"/>
            <w:lang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fetch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'/api/messages'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</w:delText>
        </w:r>
      </w:del>
    </w:p>
    <w:p w14:paraId="2C2BFE83" w14:textId="67E758F4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88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689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90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then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response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response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json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())</w:delText>
        </w:r>
      </w:del>
    </w:p>
    <w:p w14:paraId="2ECFAD46" w14:textId="55F309A7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91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692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93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then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data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70372D6B" w14:textId="1930181B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94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695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96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const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container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getElementById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'messages'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);</w:delText>
        </w:r>
      </w:del>
    </w:p>
    <w:p w14:paraId="0FD65DA8" w14:textId="13303092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697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698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699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container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innerHTML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2DD3AC35" w14:textId="28C7751D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00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701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02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data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messages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forEach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msg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2C822D3F" w14:textId="5D67362C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03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704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05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   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const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msgElement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createElement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'div'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);</w:delText>
        </w:r>
      </w:del>
    </w:p>
    <w:p w14:paraId="190E8203" w14:textId="1560691E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06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707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08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msgElement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className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msg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user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===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currentUser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?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</w:del>
    </w:p>
    <w:p w14:paraId="5C9E6270" w14:textId="2E8818E8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09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pPrChange w:id="1710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11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       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'message user-message'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'message other-message'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4333491D" w14:textId="13D38F88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12" w:author="Галстян Сарибек" w:date="2025-07-14T19:48:00Z"/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pPrChange w:id="1713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14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msgElement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innerHTML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`</w:delText>
        </w:r>
      </w:del>
    </w:p>
    <w:p w14:paraId="2188C2FE" w14:textId="572BF89C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15" w:author="Галстян Сарибек" w:date="2025-07-14T19:48:00Z"/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pPrChange w:id="1716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17" w:author="Галстян Сарибек" w:date="2025-07-14T19:48:00Z">
        <w:r w:rsidDel="0096593A">
          <w:rPr>
            <w:rFonts w:ascii="Courier New" w:eastAsia="Courier New" w:hAnsi="Courier New" w:cs="Courier New"/>
            <w:color w:val="50A14F"/>
            <w:sz w:val="20"/>
            <w:szCs w:val="20"/>
            <w:lang w:val="en-US" w:eastAsia="ru-RU" w:bidi="ar-SA"/>
          </w:rPr>
          <w:delText xml:space="preserve">                   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&lt;span class="user"&gt;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${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msg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user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&lt;/span&gt;</w:delText>
        </w:r>
      </w:del>
    </w:p>
    <w:p w14:paraId="16AD3B81" w14:textId="17E3034A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18" w:author="Галстян Сарибек" w:date="2025-07-14T19:48:00Z"/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pPrChange w:id="1719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20" w:author="Галстян Сарибек" w:date="2025-07-14T19:48:00Z">
        <w:r w:rsidDel="0096593A">
          <w:rPr>
            <w:rFonts w:ascii="Courier New" w:eastAsia="Courier New" w:hAnsi="Courier New" w:cs="Courier New"/>
            <w:color w:val="50A14F"/>
            <w:sz w:val="20"/>
            <w:szCs w:val="20"/>
            <w:lang w:val="en-US" w:eastAsia="ru-RU" w:bidi="ar-SA"/>
          </w:rPr>
          <w:delText xml:space="preserve">            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${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msg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text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</w:delText>
        </w:r>
      </w:del>
    </w:p>
    <w:p w14:paraId="0ED0844E" w14:textId="3BC059E4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21" w:author="Галстян Сарибек" w:date="2025-07-14T19:48:00Z"/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pPrChange w:id="1722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23" w:author="Галстян Сарибек" w:date="2025-07-14T19:48:00Z">
        <w:r w:rsidDel="0096593A">
          <w:rPr>
            <w:rFonts w:ascii="Courier New" w:eastAsia="Courier New" w:hAnsi="Courier New" w:cs="Courier New"/>
            <w:color w:val="50A14F"/>
            <w:sz w:val="20"/>
            <w:szCs w:val="20"/>
            <w:lang w:val="en-US" w:eastAsia="ru-RU" w:bidi="ar-SA"/>
          </w:rPr>
          <w:delText xml:space="preserve">                   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&lt;span class="message-time"&gt;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${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msg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time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&lt;/span&gt;</w:delText>
        </w:r>
      </w:del>
    </w:p>
    <w:p w14:paraId="70705FE7" w14:textId="4BF6854E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24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725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26" w:author="Галстян Сарибек" w:date="2025-07-14T19:48:00Z">
        <w:r w:rsidDel="0096593A">
          <w:rPr>
            <w:rFonts w:ascii="Courier New" w:eastAsia="Courier New" w:hAnsi="Courier New" w:cs="Courier New"/>
            <w:color w:val="50A14F"/>
            <w:sz w:val="20"/>
            <w:szCs w:val="20"/>
            <w:lang w:val="en-US" w:eastAsia="ru-RU" w:bidi="ar-SA"/>
          </w:rPr>
          <w:delText xml:space="preserve">               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eastAsia="ru-RU" w:bidi="ar-SA"/>
          </w:rPr>
          <w:delText>`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;</w:delText>
        </w:r>
      </w:del>
    </w:p>
    <w:p w14:paraId="221C0A45" w14:textId="73236C4E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27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728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29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eastAsia="ru-RU" w:bidi="ar-SA"/>
          </w:rPr>
          <w:delText xml:space="preserve">    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eastAsia="ru-RU" w:bidi="ar-SA"/>
          </w:rPr>
          <w:delText>container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eastAsia="ru-RU" w:bidi="ar-SA"/>
          </w:rPr>
          <w:delText>appendChild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eastAsia="ru-RU" w:bidi="ar-SA"/>
          </w:rPr>
          <w:delText>msgElement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);</w:delText>
        </w:r>
      </w:del>
    </w:p>
    <w:p w14:paraId="28C2BB88" w14:textId="0428136F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30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731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32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});</w:delText>
        </w:r>
      </w:del>
    </w:p>
    <w:p w14:paraId="51A1084D" w14:textId="3C0A22CE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33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734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35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});</w:delText>
        </w:r>
      </w:del>
    </w:p>
    <w:p w14:paraId="29C85F25" w14:textId="7316F7A6" w:rsidR="00706971" w:rsidDel="0096593A" w:rsidRDefault="001043B2" w:rsidP="00965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357"/>
        <w:rPr>
          <w:del w:id="1736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pPrChange w:id="1737" w:author="Галстян Сарибек" w:date="2025-07-14T19:48:00Z">
          <w:pPr>
            <w:shd w:val="clear" w:color="auto" w:fill="FAFA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02" w:lineRule="atLeast"/>
            <w:ind w:left="720"/>
          </w:pPr>
        </w:pPrChange>
      </w:pPr>
      <w:del w:id="1738" w:author="Галстян Сарибек" w:date="2025-07-14T19:48:00Z"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</w:delText>
        </w:r>
      </w:del>
    </w:p>
    <w:p w14:paraId="06F6DADF" w14:textId="64640FEA" w:rsidR="00706971" w:rsidDel="0096593A" w:rsidRDefault="001043B2" w:rsidP="0096593A">
      <w:pPr>
        <w:shd w:val="clear" w:color="auto" w:fill="FFFFFF"/>
        <w:spacing w:line="360" w:lineRule="auto"/>
        <w:ind w:left="357"/>
        <w:jc w:val="both"/>
        <w:rPr>
          <w:del w:id="1739" w:author="Галстян Сарибек" w:date="2025-07-14T19:48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pPrChange w:id="1740" w:author="Галстян Сарибек" w:date="2025-07-14T19:48:00Z">
          <w:pPr>
            <w:shd w:val="clear" w:color="auto" w:fill="FFFFFF"/>
            <w:spacing w:line="360" w:lineRule="auto"/>
            <w:ind w:left="1775" w:firstLine="352"/>
            <w:jc w:val="both"/>
          </w:pPr>
        </w:pPrChange>
      </w:pPr>
      <w:del w:id="1741" w:author="Галстян Сарибек" w:date="2025-07-14T19:48:00Z">
        <w:r w:rsidDel="0096593A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Сообщения обновляются каждые 3 секунды (</w:delText>
        </w:r>
        <w:r w:rsidDel="0096593A">
          <w:rPr>
            <w:rFonts w:ascii="Times New Roman" w:eastAsia="Times New Roman" w:hAnsi="Times New Roman" w:cs="Times New Roman"/>
            <w:color w:val="404040"/>
            <w:sz w:val="28"/>
            <w:szCs w:val="28"/>
            <w:shd w:val="clear" w:color="auto" w:fill="ECECEC"/>
            <w:lang w:eastAsia="ru-RU" w:bidi="ar-SA"/>
          </w:rPr>
          <w:delText>setInterval</w:delText>
        </w:r>
        <w:r w:rsidDel="0096593A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).</w:delText>
        </w:r>
      </w:del>
    </w:p>
    <w:p w14:paraId="6DC38016" w14:textId="77777777" w:rsidR="0096593A" w:rsidRDefault="0096593A" w:rsidP="0096593A">
      <w:pPr>
        <w:shd w:val="clear" w:color="auto" w:fill="FFFFFF"/>
        <w:spacing w:line="360" w:lineRule="auto"/>
        <w:ind w:left="357"/>
        <w:jc w:val="both"/>
        <w:rPr>
          <w:ins w:id="1742" w:author="Галстян Сарибек" w:date="2025-07-14T19:48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pPrChange w:id="1743" w:author="Галстян Сарибек" w:date="2025-07-14T19:48:00Z">
          <w:pPr>
            <w:numPr>
              <w:ilvl w:val="1"/>
              <w:numId w:val="37"/>
            </w:numPr>
            <w:shd w:val="clear" w:color="auto" w:fill="FFFFFF"/>
            <w:tabs>
              <w:tab w:val="num" w:pos="1440"/>
            </w:tabs>
            <w:spacing w:line="360" w:lineRule="auto"/>
            <w:ind w:firstLine="357"/>
            <w:jc w:val="both"/>
          </w:pPr>
        </w:pPrChange>
      </w:pPr>
    </w:p>
    <w:p w14:paraId="47375AFA" w14:textId="720FD0DF" w:rsidR="00706971" w:rsidRPr="001043B2" w:rsidDel="0096593A" w:rsidRDefault="001043B2">
      <w:pPr>
        <w:shd w:val="clear" w:color="auto" w:fill="FFFFFF"/>
        <w:spacing w:line="360" w:lineRule="auto"/>
        <w:ind w:left="1775" w:firstLine="352"/>
        <w:jc w:val="both"/>
        <w:rPr>
          <w:del w:id="1744" w:author="Галстян Сарибек" w:date="2025-07-14T19:48:00Z"/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del w:id="1745" w:author="Галстян Сарибек" w:date="2025-07-14T19:48:00Z"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lastRenderedPageBreak/>
          <w:delText>Обработка</w:delText>
        </w:r>
        <w:r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отправки</w:delText>
        </w:r>
        <w:r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сообщения</w:delText>
        </w:r>
      </w:del>
    </w:p>
    <w:p w14:paraId="31AA0AFA" w14:textId="41F2E6C3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46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47" w:author="Галстян Сарибек" w:date="2025-07-14T19:48:00Z"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getElementById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'message-form'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addEventListener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'submit'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async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6373F0B6" w14:textId="552B64EA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48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49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preventDefault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();</w:delText>
        </w:r>
      </w:del>
    </w:p>
    <w:p w14:paraId="71E6526D" w14:textId="324AC904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0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51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const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message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getElementById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'message-input'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value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trim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();</w:delText>
        </w:r>
      </w:del>
    </w:p>
    <w:p w14:paraId="2BF51769" w14:textId="335ADD88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2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53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if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!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message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return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748FDBB3" w14:textId="3FF16F44" w:rsidR="00706971" w:rsidDel="0096593A" w:rsidRDefault="00706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4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</w:p>
    <w:p w14:paraId="4DEC69F2" w14:textId="0578FBF6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5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56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A626A4"/>
            <w:sz w:val="20"/>
            <w:szCs w:val="20"/>
            <w:lang w:val="en-US" w:eastAsia="ru-RU" w:bidi="ar-SA"/>
          </w:rPr>
          <w:delText>await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fetch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'/api/chat'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01A955F0" w14:textId="6D1891C8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7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58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method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'POST'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</w:del>
    </w:p>
    <w:p w14:paraId="585296AD" w14:textId="365EF2F5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59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60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headers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'Content-Type'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'application/json'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},</w:delText>
        </w:r>
      </w:del>
    </w:p>
    <w:p w14:paraId="736B576B" w14:textId="0A76EAC8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61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62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body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B76B01"/>
            <w:sz w:val="20"/>
            <w:szCs w:val="20"/>
            <w:lang w:val="en-US" w:eastAsia="ru-RU" w:bidi="ar-SA"/>
          </w:rPr>
          <w:delText>JSON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stringify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message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</w:delText>
        </w:r>
      </w:del>
    </w:p>
    <w:p w14:paraId="780590BD" w14:textId="3B6EEB24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63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64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});</w:delText>
        </w:r>
      </w:del>
    </w:p>
    <w:p w14:paraId="088EA005" w14:textId="2C459F82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65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66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getElementById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'message-input'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value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629D8EF2" w14:textId="670259DE" w:rsidR="00706971" w:rsidRPr="001043B2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67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68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RPr="001043B2"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loadMessages</w:delText>
        </w:r>
        <w:r w:rsidRPr="001043B2"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();</w:delText>
        </w:r>
      </w:del>
    </w:p>
    <w:p w14:paraId="5181BD6B" w14:textId="5731D076" w:rsidR="00706971" w:rsidRPr="001043B2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69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70" w:author="Галстян Сарибек" w:date="2025-07-14T19:48:00Z">
        <w:r w:rsidRPr="001043B2"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});</w:delText>
        </w:r>
      </w:del>
    </w:p>
    <w:p w14:paraId="794C9419" w14:textId="7DEFE352" w:rsidR="00706971" w:rsidRPr="001043B2" w:rsidDel="0096593A" w:rsidRDefault="001043B2">
      <w:pPr>
        <w:shd w:val="clear" w:color="auto" w:fill="FFFFFF"/>
        <w:spacing w:after="60" w:line="429" w:lineRule="atLeast"/>
        <w:ind w:left="1919"/>
        <w:rPr>
          <w:del w:id="1771" w:author="Галстян Сарибек" w:date="2025-07-14T19:48:00Z"/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del w:id="1772" w:author="Галстян Сарибек" w:date="2025-07-14T19:48:00Z"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Выход</w:delText>
        </w:r>
        <w:r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из</w:delText>
        </w:r>
        <w:r w:rsidRPr="001043B2"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val="en-US" w:eastAsia="ru-RU" w:bidi="ar-SA"/>
          </w:rPr>
          <w:delText xml:space="preserve"> </w:delText>
        </w:r>
        <w:r w:rsidDel="0096593A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 w:bidi="ar-SA"/>
          </w:rPr>
          <w:delText>системы</w:delText>
        </w:r>
      </w:del>
    </w:p>
    <w:p w14:paraId="09DA884F" w14:textId="6EDF5C19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73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74" w:author="Галстян Сарибек" w:date="2025-07-14T19:48:00Z"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getElementById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'logout-btn'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).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addEventListener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'click'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()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1FABF0AE" w14:textId="1E60AEA4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75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76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fetch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'/api/logout'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,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E45649"/>
            <w:sz w:val="20"/>
            <w:szCs w:val="20"/>
            <w:lang w:val="en-US" w:eastAsia="ru-RU" w:bidi="ar-SA"/>
          </w:rPr>
          <w:delText>method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: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'POST'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})</w:delText>
        </w:r>
      </w:del>
    </w:p>
    <w:p w14:paraId="223CFC9C" w14:textId="11517F8F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77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78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then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(()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=&gt;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{</w:delText>
        </w:r>
      </w:del>
    </w:p>
    <w:p w14:paraId="18B3A565" w14:textId="44F5DB23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79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80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document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cookie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'auth_token=; expires=Thu, 01 Jan 1970 00:00:00 GMT'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3EDCDA6D" w14:textId="3BBF6E99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81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del w:id="1782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    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window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>location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.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href </w:delText>
        </w:r>
        <w:r w:rsidDel="0096593A">
          <w:rPr>
            <w:rFonts w:ascii="Courier New" w:eastAsia="Times New Roman" w:hAnsi="Courier New" w:cs="Courier New"/>
            <w:color w:val="4078F2"/>
            <w:sz w:val="20"/>
            <w:szCs w:val="20"/>
            <w:lang w:val="en-US" w:eastAsia="ru-RU" w:bidi="ar-SA"/>
          </w:rPr>
          <w:delText>=</w:delText>
        </w:r>
        <w:r w:rsidDel="0096593A">
          <w:rPr>
            <w:rFonts w:ascii="Courier New" w:eastAsia="Times New Roman" w:hAnsi="Courier New" w:cs="Courier New"/>
            <w:color w:val="494949"/>
            <w:sz w:val="20"/>
            <w:szCs w:val="20"/>
            <w:lang w:val="en-US" w:eastAsia="ru-RU" w:bidi="ar-SA"/>
          </w:rPr>
          <w:delText xml:space="preserve"> </w:delText>
        </w:r>
        <w:r w:rsidDel="0096593A">
          <w:rPr>
            <w:rFonts w:ascii="Courier New" w:eastAsia="Times New Roman" w:hAnsi="Courier New" w:cs="Courier New"/>
            <w:color w:val="50A14F"/>
            <w:sz w:val="20"/>
            <w:szCs w:val="20"/>
            <w:lang w:val="en-US" w:eastAsia="ru-RU" w:bidi="ar-SA"/>
          </w:rPr>
          <w:delText>'/login'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val="en-US" w:eastAsia="ru-RU" w:bidi="ar-SA"/>
          </w:rPr>
          <w:delText>;</w:delText>
        </w:r>
      </w:del>
    </w:p>
    <w:p w14:paraId="39B44D0F" w14:textId="5BB23F3A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83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del w:id="1784" w:author="Галстян Сарибек" w:date="2025-07-14T19:48:00Z">
        <w:r w:rsidDel="0096593A">
          <w:rPr>
            <w:rFonts w:ascii="Courier New" w:eastAsia="Courier New" w:hAnsi="Courier New" w:cs="Courier New"/>
            <w:color w:val="494949"/>
            <w:sz w:val="20"/>
            <w:szCs w:val="20"/>
            <w:lang w:val="en-US" w:eastAsia="ru-RU" w:bidi="ar-SA"/>
          </w:rPr>
          <w:delText xml:space="preserve">        </w:delText>
        </w:r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});</w:delText>
        </w:r>
      </w:del>
    </w:p>
    <w:p w14:paraId="54FCFA89" w14:textId="3C293E80" w:rsidR="00706971" w:rsidDel="0096593A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del w:id="1785" w:author="Галстян Сарибек" w:date="2025-07-14T19:48:00Z"/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del w:id="1786" w:author="Галстян Сарибек" w:date="2025-07-14T19:48:00Z">
        <w:r w:rsidDel="0096593A">
          <w:rPr>
            <w:rFonts w:ascii="Courier New" w:eastAsia="Times New Roman" w:hAnsi="Courier New" w:cs="Courier New"/>
            <w:color w:val="383A42"/>
            <w:sz w:val="20"/>
            <w:szCs w:val="20"/>
            <w:lang w:eastAsia="ru-RU" w:bidi="ar-SA"/>
          </w:rPr>
          <w:delText>});</w:delText>
        </w:r>
      </w:del>
    </w:p>
    <w:p w14:paraId="08243B8E" w14:textId="78B0B932" w:rsidR="00706971" w:rsidRDefault="001043B2">
      <w:pPr>
        <w:pStyle w:val="3"/>
        <w:numPr>
          <w:ilvl w:val="2"/>
          <w:numId w:val="15"/>
        </w:numPr>
        <w:rPr>
          <w:ins w:id="1787" w:author="Галстян Сарибек" w:date="2025-07-14T19:50:00Z"/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bookmarkStart w:id="1788" w:name="__RefHeading___Toc203400452"/>
      <w:bookmarkEnd w:id="1788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Взаимодействие с API</w:t>
      </w:r>
    </w:p>
    <w:p w14:paraId="2EBDAE7F" w14:textId="06E6E388" w:rsidR="005B44B8" w:rsidRPr="005B44B8" w:rsidRDefault="005B44B8" w:rsidP="005B44B8">
      <w:pPr>
        <w:rPr>
          <w:lang w:eastAsia="ru-RU" w:bidi="ar-SA"/>
          <w:rPrChange w:id="1789" w:author="Галстян Сарибек" w:date="2025-07-14T19:50:00Z">
            <w:rPr>
              <w:rFonts w:ascii="Times New Roman" w:hAnsi="Times New Roman" w:cs="Times New Roman"/>
              <w:color w:val="404040"/>
              <w:sz w:val="28"/>
              <w:szCs w:val="28"/>
              <w:lang w:eastAsia="ru-RU" w:bidi="ar-SA"/>
            </w:rPr>
          </w:rPrChange>
        </w:rPr>
        <w:pPrChange w:id="1790" w:author="Галстян Сарибек" w:date="2025-07-14T19:50:00Z">
          <w:pPr>
            <w:pStyle w:val="3"/>
            <w:numPr>
              <w:numId w:val="15"/>
            </w:numPr>
            <w:ind w:left="1995" w:hanging="720"/>
          </w:pPr>
        </w:pPrChange>
      </w:pPr>
      <w:ins w:id="1791" w:author="Галстян Сарибек" w:date="2025-07-14T19:50:00Z">
        <w:r w:rsidRPr="005B44B8">
          <w:rPr>
            <w:lang w:eastAsia="ru-RU" w:bidi="ar-SA"/>
          </w:rPr>
          <w:drawing>
            <wp:inline distT="0" distB="0" distL="0" distR="0" wp14:anchorId="62B39A44" wp14:editId="0812F70E">
              <wp:extent cx="6120130" cy="5062220"/>
              <wp:effectExtent l="0" t="0" r="0" b="508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5062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D86B3D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Фронтенд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-часть обеспечивает:</w:t>
      </w:r>
    </w:p>
    <w:p w14:paraId="0396E698" w14:textId="77777777" w:rsidR="00706971" w:rsidRDefault="001043B2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Отзывчивый интерфейс с адаптивным дизайном.</w:t>
      </w:r>
    </w:p>
    <w:p w14:paraId="4F190A1E" w14:textId="77777777" w:rsidR="00706971" w:rsidRDefault="001043B2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Динамическое обновление данных без перезагрузки страницы.</w:t>
      </w:r>
    </w:p>
    <w:p w14:paraId="0EA603E2" w14:textId="77777777" w:rsidR="00706971" w:rsidRDefault="001043B2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Защищённые запросы к API с использованием JWT.</w:t>
      </w:r>
    </w:p>
    <w:p w14:paraId="11EFA68F" w14:textId="571B0DB8" w:rsidR="00706971" w:rsidDel="0096593A" w:rsidRDefault="001043B2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del w:id="1792" w:author="Галстян Сарибек" w:date="2025-07-14T19:49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Обработку ошибок </w:t>
      </w:r>
      <w:del w:id="1793" w:author="Галстян Сарибек" w:date="2025-07-14T19:49:00Z">
        <w:r w:rsidDel="0096593A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(неверный логин, сетевые сбои).</w:delText>
        </w:r>
      </w:del>
    </w:p>
    <w:p w14:paraId="31D56AEE" w14:textId="0D26C909" w:rsidR="00706971" w:rsidRPr="0096593A" w:rsidDel="0096593A" w:rsidRDefault="001043B2" w:rsidP="0096593A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del w:id="1794" w:author="Галстян Сарибек" w:date="2025-07-14T19:49:00Z"/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pPrChange w:id="1795" w:author="Галстян Сарибек" w:date="2025-07-14T19:49:00Z">
          <w:pPr>
            <w:shd w:val="clear" w:color="auto" w:fill="FFFFFF"/>
            <w:spacing w:line="360" w:lineRule="auto"/>
            <w:ind w:firstLine="709"/>
            <w:jc w:val="both"/>
          </w:pPr>
        </w:pPrChange>
      </w:pPr>
      <w:del w:id="1796" w:author="Галстян Сарибек" w:date="2025-07-14T19:49:00Z">
        <w:r w:rsidRPr="0096593A" w:rsidDel="0096593A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 w:bidi="ar-SA"/>
          </w:rPr>
          <w:delText>Пример работы:</w:delText>
        </w:r>
      </w:del>
    </w:p>
    <w:p w14:paraId="63740207" w14:textId="154F7F95" w:rsidR="00706971" w:rsidRDefault="001043B2" w:rsidP="0096593A">
      <w:pPr>
        <w:numPr>
          <w:ilvl w:val="0"/>
          <w:numId w:val="2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C00000"/>
          <w:sz w:val="28"/>
          <w:szCs w:val="28"/>
          <w:lang w:eastAsia="ru-RU"/>
        </w:rPr>
        <w:pPrChange w:id="1797" w:author="Галстян Сарибек" w:date="2025-07-14T19:49:00Z">
          <w:pPr/>
        </w:pPrChange>
      </w:pPr>
      <w:del w:id="1798" w:author="Галстян Сарибек" w:date="2025-07-14T19:48:00Z">
        <w:r w:rsidDel="0096593A">
          <w:rPr>
            <w:rFonts w:ascii="Times New Roman" w:hAnsi="Times New Roman" w:cs="Times New Roman"/>
            <w:noProof/>
            <w:color w:val="C00000"/>
            <w:sz w:val="28"/>
            <w:szCs w:val="28"/>
            <w:lang w:eastAsia="ru-RU"/>
          </w:rPr>
          <w:drawing>
            <wp:inline distT="0" distB="0" distL="0" distR="0" wp14:anchorId="1858A29F" wp14:editId="25DE2AC2">
              <wp:extent cx="5587365" cy="2625090"/>
              <wp:effectExtent l="0" t="0" r="0" b="0"/>
              <wp:docPr id="1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/>
                      <pic:cNvPicPr>
                        <a:picLocks noChangeAspect="1"/>
                      </pic:cNvPicPr>
                    </pic:nvPicPr>
                    <pic:blipFill>
                      <a:blip r:embed="rId8"/>
                      <a:srcRect l="-2" t="-3" r="-1" b="-3"/>
                      <a:stretch/>
                    </pic:blipFill>
                    <pic:spPr bwMode="auto">
                      <a:xfrm>
                        <a:off x="0" y="0"/>
                        <a:ext cx="5587365" cy="262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47EB103" w14:textId="77777777" w:rsidR="00706971" w:rsidRDefault="001043B2">
      <w:pPr>
        <w:spacing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  <w:lang w:eastAsia="ru-RU"/>
        </w:rPr>
      </w:pPr>
      <w:r>
        <w:br w:type="page" w:clear="all"/>
      </w:r>
    </w:p>
    <w:p w14:paraId="3B59C490" w14:textId="77777777" w:rsidR="00706971" w:rsidRDefault="001043B2">
      <w:pPr>
        <w:pStyle w:val="Heading"/>
        <w:numPr>
          <w:ilvl w:val="1"/>
          <w:numId w:val="15"/>
        </w:numPr>
        <w:spacing w:before="0"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799" w:name="__RefHeading___Toc203400453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Программная реализация алгоритмов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backe</w:t>
      </w:r>
      <w:bookmarkStart w:id="1800" w:name="_GoBack"/>
      <w:bookmarkEnd w:id="1800"/>
      <w:r>
        <w:rPr>
          <w:rFonts w:ascii="Times New Roman" w:hAnsi="Times New Roman" w:cs="Times New Roman"/>
          <w:sz w:val="28"/>
          <w:szCs w:val="28"/>
          <w:lang w:val="en-US" w:eastAsia="ru-RU"/>
        </w:rPr>
        <w:t>nd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179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14:paraId="7DD6A78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Backend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-часть онлайн-чата реализована на 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C++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с использованием фреймворка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Crow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для обработки HTTP-запросов и 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SQLite3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для хранения данных. Основные компоненты:</w:t>
      </w:r>
    </w:p>
    <w:p w14:paraId="2EE67A88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1801" w:name="__RefHeading___Toc203400454"/>
      <w:bookmarkEnd w:id="1801"/>
      <w:r>
        <w:rPr>
          <w:rFonts w:ascii="Times New Roman" w:hAnsi="Times New Roman" w:cs="Times New Roman"/>
          <w:sz w:val="28"/>
          <w:szCs w:val="28"/>
          <w:lang w:eastAsia="ru-RU" w:bidi="ar-SA"/>
        </w:rPr>
        <w:t>Работа с базой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ar-SA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</w:p>
    <w:p w14:paraId="5AF770C5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Класс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 отвечает за взаимодействие с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SQLite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и включает:</w:t>
      </w:r>
    </w:p>
    <w:p w14:paraId="61AE2CB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Инициализация БД</w:t>
      </w:r>
    </w:p>
    <w:p w14:paraId="71F5C7E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Создание таблиц при старте приложения:</w:t>
      </w:r>
    </w:p>
    <w:p w14:paraId="7D0228C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bool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Database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initialize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56E347E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char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*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users_sql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"CREATE TABLE IF NOT EXISTS users ("</w:t>
      </w:r>
    </w:p>
    <w:p w14:paraId="684AABF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INTEGER PRIMARY KEY AUTOINCREMENT,"</w:t>
      </w:r>
    </w:p>
    <w:p w14:paraId="13B3A89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"login TEXT UNIQUE NOT NULL,"</w:t>
      </w:r>
    </w:p>
    <w:p w14:paraId="6E56EFA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TEXT NOT NULL);"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1835F61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</w:p>
    <w:p w14:paraId="692E072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char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*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messages_sql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"CREATE TABLE IF NOT EXISTS messages ("</w:t>
      </w:r>
    </w:p>
    <w:p w14:paraId="25D52B4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INTEGER PRIMARY KEY AUTOINCREMENT,"</w:t>
      </w:r>
    </w:p>
    <w:p w14:paraId="7DE9060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user_id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INTEGER NOT NULL,"</w:t>
      </w:r>
    </w:p>
    <w:p w14:paraId="6F99E55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"text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TEXT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NOT NULL,"</w:t>
      </w:r>
    </w:p>
    <w:p w14:paraId="7E00BC9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"timestamp DATETIME DEFAULT CURRENT_TIMESTAMP,"</w:t>
      </w:r>
    </w:p>
    <w:p w14:paraId="7D4F88F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"FOREIGN </w:t>
      </w:r>
      <w:proofErr w:type="gram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user_id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) REFERENCES users(id));"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6F45D6F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</w:p>
    <w:p w14:paraId="655502A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execute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users_sql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execute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messages_sql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09544FD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028785EF" w14:textId="77777777" w:rsidR="00706971" w:rsidRDefault="001043B2">
      <w:pPr>
        <w:numPr>
          <w:ilvl w:val="0"/>
          <w:numId w:val="10"/>
        </w:numPr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Таблица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users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 хранит логины и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хеши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паролей.</w:t>
      </w:r>
    </w:p>
    <w:p w14:paraId="2429D65A" w14:textId="77777777" w:rsidR="00706971" w:rsidRDefault="001043B2">
      <w:pPr>
        <w:numPr>
          <w:ilvl w:val="0"/>
          <w:numId w:val="10"/>
        </w:numPr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Таблица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messages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содержит сообщения с привязкой к пользователям и временными метками.</w:t>
      </w:r>
    </w:p>
    <w:p w14:paraId="7410FAD5" w14:textId="77777777" w:rsidR="00706971" w:rsidRDefault="001043B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Операции с пользователями</w:t>
      </w:r>
    </w:p>
    <w:p w14:paraId="4A73C0CE" w14:textId="77777777" w:rsidR="00706971" w:rsidRDefault="001043B2">
      <w:pPr>
        <w:numPr>
          <w:ilvl w:val="0"/>
          <w:numId w:val="41"/>
        </w:numPr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Регистрация:</w:t>
      </w:r>
    </w:p>
    <w:p w14:paraId="55B8696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bool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Database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create_user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1EAFF0E8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"INSERT INTO users (login,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) VALUES ('"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</w:p>
    <w:p w14:paraId="5EB9A40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login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"', '"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"');"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12D5D59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eastAsia="ru-RU" w:bidi="ar-SA"/>
        </w:rPr>
        <w:t>return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execute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);</w:t>
      </w:r>
    </w:p>
    <w:p w14:paraId="3070CFA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72DB6840" w14:textId="77777777" w:rsidR="00706971" w:rsidRDefault="001043B2">
      <w:pPr>
        <w:numPr>
          <w:ilvl w:val="0"/>
          <w:numId w:val="4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Поиск пользователя:</w:t>
      </w:r>
    </w:p>
    <w:p w14:paraId="663B41A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User </w:t>
      </w:r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Database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get_user_by_login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0A51AA5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"SELECT id, login,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FROM users WHERE login = '"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login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"';"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7A01625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sqlite3_stmt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*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stmt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2226720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User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user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0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};</w:t>
      </w:r>
    </w:p>
    <w:p w14:paraId="37F263D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 xml:space="preserve">// ... выполнение запроса и заполнение структуры </w:t>
      </w:r>
      <w:proofErr w:type="spell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User</w:t>
      </w:r>
      <w:proofErr w:type="spellEnd"/>
    </w:p>
    <w:p w14:paraId="68EC35D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eastAsia="ru-RU" w:bidi="ar-SA"/>
        </w:rPr>
        <w:t>return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user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;</w:t>
      </w:r>
    </w:p>
    <w:p w14:paraId="48DB89E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294606E3" w14:textId="77777777" w:rsidR="00706971" w:rsidRDefault="001043B2">
      <w:pPr>
        <w:shd w:val="clear" w:color="auto" w:fill="FFFFFF"/>
        <w:spacing w:before="274" w:after="206" w:line="429" w:lineRule="atLeast"/>
        <w:ind w:left="1440"/>
        <w:outlineLvl w:val="4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Работа с сообщениями</w:t>
      </w:r>
    </w:p>
    <w:p w14:paraId="7E82ED21" w14:textId="77777777" w:rsidR="00706971" w:rsidRDefault="001043B2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Добавление сообщения:</w:t>
      </w:r>
    </w:p>
    <w:p w14:paraId="7FD013C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bool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Database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add_message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int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user_id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text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6C94B9B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"INSERT INTO messages (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user_id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, text) VALUES ("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</w:p>
    <w:p w14:paraId="20A6D49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to_string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user_id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", '"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text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"');"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3B36769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eastAsia="ru-RU" w:bidi="ar-SA"/>
        </w:rPr>
        <w:t>return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execute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);</w:t>
      </w:r>
    </w:p>
    <w:p w14:paraId="3370D24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0A40C472" w14:textId="77777777" w:rsidR="00706971" w:rsidRDefault="001043B2">
      <w:pPr>
        <w:pStyle w:val="afe"/>
        <w:numPr>
          <w:ilvl w:val="0"/>
          <w:numId w:val="12"/>
        </w:numPr>
        <w:rPr>
          <w:rFonts w:ascii="Times New Roman" w:hAnsi="Times New Roman" w:cs="Times New Roman"/>
          <w:i w:val="0"/>
          <w:iCs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eastAsia="ru-RU" w:bidi="ar-SA"/>
        </w:rPr>
        <w:t>Получение последних сообщений:</w:t>
      </w:r>
    </w:p>
    <w:p w14:paraId="71BCEF2D" w14:textId="77777777" w:rsidR="00706971" w:rsidRDefault="001043B2">
      <w:pPr>
        <w:shd w:val="clear" w:color="auto" w:fill="FFFFFF"/>
        <w:spacing w:after="100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 w:bidi="ar-SA"/>
        </w:rPr>
      </w:pPr>
      <w:proofErr w:type="spellStart"/>
      <w:r>
        <w:rPr>
          <w:rFonts w:ascii="Segoe UI" w:eastAsia="Times New Roman" w:hAnsi="Segoe UI" w:cs="Segoe UI"/>
          <w:color w:val="525252"/>
          <w:sz w:val="18"/>
          <w:szCs w:val="18"/>
          <w:lang w:eastAsia="ru-RU" w:bidi="ar-SA"/>
        </w:rPr>
        <w:t>cpp</w:t>
      </w:r>
      <w:proofErr w:type="spellEnd"/>
    </w:p>
    <w:p w14:paraId="7830802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vector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&lt;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Message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&gt;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Database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get_recent_messages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int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limit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77B1BDF8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sql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"SELECT m.id,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m.user_id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u.login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m.text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m.timestamp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"</w:t>
      </w:r>
    </w:p>
    <w:p w14:paraId="78D1D6E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"FROM messages m JOIN users u ON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m.user_id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= u.id "</w:t>
      </w:r>
    </w:p>
    <w:p w14:paraId="252DD62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        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"ORDER BY </w:t>
      </w:r>
      <w:proofErr w:type="spellStart"/>
      <w:proofErr w:type="gram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m.timestamp</w:t>
      </w:r>
      <w:proofErr w:type="spellEnd"/>
      <w:proofErr w:type="gram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 DESC LIMIT 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to_string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limit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6A7D4A3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 xml:space="preserve">// ... выполнение запроса и преобразование результатов в вектор </w:t>
      </w:r>
      <w:proofErr w:type="spell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Message</w:t>
      </w:r>
      <w:proofErr w:type="spellEnd"/>
    </w:p>
    <w:p w14:paraId="63960F9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0EE07F8E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</w:t>
      </w:r>
      <w:bookmarkStart w:id="1802" w:name="__RefHeading___Toc203400455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Аутентификация (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AuthService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)</w:t>
      </w:r>
      <w:bookmarkEnd w:id="1802"/>
    </w:p>
    <w:p w14:paraId="558A157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Класс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AuthService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реализует:</w:t>
      </w:r>
    </w:p>
    <w:p w14:paraId="2D658C5C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Хеширование паролей</w:t>
      </w:r>
    </w:p>
    <w:p w14:paraId="2BC6660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Используется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OpenSSL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(SHA-256):</w:t>
      </w:r>
    </w:p>
    <w:p w14:paraId="75444A9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AuthService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hash_password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password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57EE8A5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EVP_MD_CTX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*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ctx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EVP_MD_CTX_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new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753D7B9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unsigned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char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hash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[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EVP_MAX_MD_SIZE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];</w:t>
      </w:r>
    </w:p>
    <w:p w14:paraId="52BAA60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unsigned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int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5D80E6B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...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вычисление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хеша</w:t>
      </w:r>
      <w:proofErr w:type="spellEnd"/>
    </w:p>
    <w:p w14:paraId="351FB17B" w14:textId="77777777" w:rsidR="00706971" w:rsidRPr="001043B2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 w:rsidRPr="001043B2"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hex</w:t>
      </w:r>
      <w:r w:rsidRPr="001043B2"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-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строка</w:t>
      </w:r>
      <w:r w:rsidRPr="001043B2"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;</w:t>
      </w:r>
    </w:p>
    <w:p w14:paraId="1BE87B9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40DA7419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Работа с JWT-токенами</w:t>
      </w:r>
    </w:p>
    <w:p w14:paraId="17A4C2EB" w14:textId="77777777" w:rsidR="00706971" w:rsidRDefault="001043B2">
      <w:pPr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Генерация токена:</w:t>
      </w:r>
    </w:p>
    <w:p w14:paraId="26D6711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AuthService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generate_token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0BBC356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create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</w:t>
      </w:r>
    </w:p>
    <w:p w14:paraId="4E5A5C6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_issuer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online_chat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</w:p>
    <w:p w14:paraId="7B98CCE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_payload_claim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"login"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claim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</w:t>
      </w:r>
    </w:p>
    <w:p w14:paraId="2FF9140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lastRenderedPageBreak/>
        <w:t xml:space="preserve">        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sign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algorithm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hs256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jwt_secret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});</w:t>
      </w:r>
    </w:p>
    <w:p w14:paraId="018147C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57AC4A5B" w14:textId="77777777" w:rsidR="00706971" w:rsidRDefault="001043B2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Валидация токена:</w:t>
      </w:r>
    </w:p>
    <w:p w14:paraId="07AD5875" w14:textId="77777777" w:rsidR="00706971" w:rsidRDefault="001043B2">
      <w:pPr>
        <w:shd w:val="clear" w:color="auto" w:fill="FFFFFF"/>
        <w:spacing w:after="100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 w:bidi="ar-SA"/>
        </w:rPr>
      </w:pPr>
      <w:proofErr w:type="spellStart"/>
      <w:r>
        <w:rPr>
          <w:rFonts w:ascii="Segoe UI" w:eastAsia="Times New Roman" w:hAnsi="Segoe UI" w:cs="Segoe UI"/>
          <w:color w:val="525252"/>
          <w:sz w:val="18"/>
          <w:szCs w:val="18"/>
          <w:lang w:eastAsia="ru-RU" w:bidi="ar-SA"/>
        </w:rPr>
        <w:t>cpp</w:t>
      </w:r>
      <w:proofErr w:type="spellEnd"/>
    </w:p>
    <w:p w14:paraId="202745D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bool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AuthService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validate_token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token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1DAE171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try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3AB81DE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auto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decoded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decode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token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4460E7C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verify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allow_algorithm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algorithm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hs256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jwt_secret_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verify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decoded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54A7F57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true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4A7F9C1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catch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(...)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1C94B08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false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0F44A9B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582EE12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1980D762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</w:t>
      </w:r>
      <w:bookmarkStart w:id="1803" w:name="__RefHeading___Toc203400456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API (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ChatApp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)</w:t>
      </w:r>
      <w:bookmarkEnd w:id="1803"/>
    </w:p>
    <w:p w14:paraId="7ED39D3E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Класс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ChatApp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настраивает маршруты и обрабатывает запросы:</w:t>
      </w:r>
    </w:p>
    <w:p w14:paraId="17446124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Маршруты</w:t>
      </w:r>
    </w:p>
    <w:p w14:paraId="354F613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void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ChatApp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setup_routes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4152661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Статические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файлы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(HTML, JS)</w:t>
      </w:r>
    </w:p>
    <w:p w14:paraId="1123165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CROW_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ROUTE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app_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"/"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)([](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request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0A1BB70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response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load_file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"static/index.html"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</w:p>
    <w:p w14:paraId="6448873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});</w:t>
      </w:r>
    </w:p>
    <w:p w14:paraId="4D7736DF" w14:textId="77777777" w:rsidR="00706971" w:rsidRDefault="00706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</w:p>
    <w:p w14:paraId="7180DB3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>// API</w:t>
      </w:r>
    </w:p>
    <w:p w14:paraId="7766640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CROW_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ROUTE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app_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"/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api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/login"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methods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POST"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_method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)([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](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request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2E196B3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auto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body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json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load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body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2032054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login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body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[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"login"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].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3A0048E8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password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body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[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"password"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].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37F9D24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if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!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auth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authenticate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password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</w:p>
    <w:p w14:paraId="06040FF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response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401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64E6008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</w:p>
    <w:p w14:paraId="66AE130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token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auth_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generate_token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3F1DD0C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response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res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200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75DF7A8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add_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header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"Set-Cookie"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auth_token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="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token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 xml:space="preserve">";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HttpOnly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196D2A4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res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0BFC6C9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});</w:t>
      </w:r>
    </w:p>
    <w:p w14:paraId="6DDDD10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</w:t>
      </w:r>
    </w:p>
    <w:p w14:paraId="71A948B8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Проверка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авторизации</w:t>
      </w:r>
    </w:p>
    <w:p w14:paraId="06579DD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bool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ChatApp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check_auth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const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request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string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login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6A4E7F8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std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string token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get_header_value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"Authorization"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607FD3C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if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token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empty</w:t>
      </w:r>
      <w:proofErr w:type="spellEnd"/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token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извлечь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_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из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_cookie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req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22ED7DA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return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auth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validate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_token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token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&amp;&amp;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!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login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auth_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get_login_from_token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token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empty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0BFA0DC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lastRenderedPageBreak/>
        <w:t>}</w:t>
      </w:r>
    </w:p>
    <w:p w14:paraId="12EFD8F9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</w:t>
      </w:r>
      <w:bookmarkStart w:id="1804" w:name="__RefHeading___Toc203400457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Запуск сервера</w:t>
      </w:r>
      <w:bookmarkEnd w:id="1804"/>
    </w:p>
    <w:p w14:paraId="16639317" w14:textId="77777777" w:rsidR="00706971" w:rsidRDefault="001043B2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Точка входа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main.cpp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):</w:t>
      </w:r>
    </w:p>
    <w:p w14:paraId="050E898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eastAsia="ru-RU" w:bidi="ar-SA"/>
        </w:rPr>
        <w:t>int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main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{</w:t>
      </w:r>
    </w:p>
    <w:p w14:paraId="19BF1EB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 xml:space="preserve">// Загрузка конфигурации </w:t>
      </w: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из .</w:t>
      </w:r>
      <w:proofErr w:type="spell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env</w:t>
      </w:r>
      <w:proofErr w:type="spellEnd"/>
      <w:proofErr w:type="gramEnd"/>
    </w:p>
    <w:p w14:paraId="540B2DE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 w:rsidRPr="001043B2"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auto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env_vars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parse_env_file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".env</w:t>
      </w:r>
      <w:proofErr w:type="gram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4BED9AD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Database </w:t>
      </w:r>
      <w:proofErr w:type="spellStart"/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db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get_env_var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"DB_FILE"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env_vars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</w:p>
    <w:p w14:paraId="7559F75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db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initialize</w:t>
      </w:r>
      <w:proofErr w:type="spellEnd"/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17734251" w14:textId="77777777" w:rsidR="00706971" w:rsidRDefault="00706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</w:p>
    <w:p w14:paraId="3BC3D26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Инициализация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сервисов</w:t>
      </w:r>
    </w:p>
    <w:p w14:paraId="626B7D0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AuthService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auth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db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get_env_var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"JWT_SECRET"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env_vars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</w:p>
    <w:p w14:paraId="50A7630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crow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SimpleApp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app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40900C2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ChatApp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chat_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app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app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db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auth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712F9FA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chat_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app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setup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_routes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4B0D38FD" w14:textId="77777777" w:rsidR="00706971" w:rsidRDefault="00706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</w:p>
    <w:p w14:paraId="5550220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Запуск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сервера</w:t>
      </w:r>
    </w:p>
    <w:p w14:paraId="7E36DB8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app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port</w:t>
      </w:r>
      <w:proofErr w:type="spellEnd"/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8080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multithreaded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run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();</w:t>
      </w:r>
    </w:p>
    <w:p w14:paraId="1991D57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</w:t>
      </w:r>
    </w:p>
    <w:p w14:paraId="0AB61776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  <w:t xml:space="preserve">Backend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обеспечивает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  <w:t>:</w:t>
      </w:r>
    </w:p>
    <w:p w14:paraId="06AEC151" w14:textId="77777777" w:rsidR="00706971" w:rsidRDefault="001043B2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Хранение данных в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SQLite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с поддержкой отношений между таблицами.</w:t>
      </w:r>
    </w:p>
    <w:p w14:paraId="793B03C8" w14:textId="77777777" w:rsidR="00706971" w:rsidRDefault="001043B2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Безопасную аутентификацию через JWT и хеширование паролей.</w:t>
      </w:r>
    </w:p>
    <w:p w14:paraId="680D1B2C" w14:textId="77777777" w:rsidR="00706971" w:rsidRDefault="001043B2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REST API для регистрации, входа, отправки/получения сообщений.</w:t>
      </w:r>
    </w:p>
    <w:p w14:paraId="59D84937" w14:textId="77777777" w:rsidR="00706971" w:rsidRDefault="001043B2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Обработку ошибок (400, 401, 500) и валидацию входных данных.</w:t>
      </w:r>
    </w:p>
    <w:p w14:paraId="597DA1D7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Схема работы:</w:t>
      </w:r>
    </w:p>
    <w:p w14:paraId="43B68D4C" w14:textId="77777777" w:rsidR="00706971" w:rsidRDefault="001043B2">
      <w:pPr>
        <w:pStyle w:val="Heading"/>
        <w:ind w:left="284" w:hanging="142"/>
        <w:outlineLvl w:val="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4ECFB03F" wp14:editId="10A93496">
                <wp:extent cx="2561590" cy="3286125"/>
                <wp:effectExtent l="0" t="0" r="0" b="0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rcRect l="-4" t="-3" r="-4" b="-3"/>
                        <a:stretch/>
                      </pic:blipFill>
                      <pic:spPr bwMode="auto">
                        <a:xfrm>
                          <a:off x="0" y="0"/>
                          <a:ext cx="2561590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1.70pt;height:258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 w:clear="all"/>
      </w:r>
    </w:p>
    <w:p w14:paraId="4D576E6E" w14:textId="77777777" w:rsidR="00706971" w:rsidRDefault="001043B2">
      <w:pPr>
        <w:pStyle w:val="Heading"/>
        <w:numPr>
          <w:ilvl w:val="1"/>
          <w:numId w:val="21"/>
        </w:numPr>
        <w:spacing w:before="0"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bookmarkStart w:id="1805" w:name="__RefHeading___Toc203400458"/>
      <w:r>
        <w:rPr>
          <w:rFonts w:ascii="Times New Roman" w:hAnsi="Times New Roman" w:cs="Times New Roman"/>
          <w:sz w:val="28"/>
          <w:szCs w:val="28"/>
          <w:lang w:eastAsia="ru-RU"/>
        </w:rPr>
        <w:t>Сборка и развёртывание клиента и сервера</w:t>
      </w:r>
      <w:bookmarkEnd w:id="1805"/>
    </w:p>
    <w:p w14:paraId="2E34594A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1806" w:name="__RefHeading___Toc203400459"/>
      <w:bookmarkEnd w:id="1806"/>
      <w:r>
        <w:rPr>
          <w:rFonts w:ascii="Times New Roman" w:hAnsi="Times New Roman" w:cs="Times New Roman"/>
          <w:sz w:val="28"/>
          <w:szCs w:val="28"/>
          <w:lang w:eastAsia="ru-RU" w:bidi="ar-SA"/>
        </w:rPr>
        <w:t>Инструменты сборки</w:t>
      </w:r>
    </w:p>
    <w:p w14:paraId="295231DE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Для сборки проекта использовались следующие инструменты:</w:t>
      </w:r>
    </w:p>
    <w:p w14:paraId="514FDE26" w14:textId="77777777" w:rsidR="00706971" w:rsidRDefault="001043B2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CMake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(версия 3.16+) – система управления сборкой.</w:t>
      </w:r>
    </w:p>
    <w:p w14:paraId="000A431B" w14:textId="77777777" w:rsidR="00706971" w:rsidRDefault="001043B2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GCC/G++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(версия 11+) – компилятор для C++.</w:t>
      </w:r>
    </w:p>
    <w:p w14:paraId="24BD1A7B" w14:textId="77777777" w:rsidR="00706971" w:rsidRDefault="001043B2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Make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– утилита для автоматизации сборки.</w:t>
      </w:r>
    </w:p>
    <w:p w14:paraId="05ADB8F4" w14:textId="77777777" w:rsidR="00706971" w:rsidRDefault="001043B2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SQLite3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– встроенная СУБД (не требует отдельной установки).</w:t>
      </w:r>
    </w:p>
    <w:p w14:paraId="749D28B4" w14:textId="77777777" w:rsidR="00706971" w:rsidRDefault="001043B2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Git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– система контроля версий (для клонирования репозитория).</w:t>
      </w:r>
    </w:p>
    <w:p w14:paraId="4C2F66D8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1807" w:name="__RefHeading___Toc203400460"/>
      <w:bookmarkEnd w:id="1807"/>
      <w:r>
        <w:rPr>
          <w:rFonts w:ascii="Times New Roman" w:hAnsi="Times New Roman" w:cs="Times New Roman"/>
          <w:sz w:val="28"/>
          <w:szCs w:val="28"/>
          <w:lang w:eastAsia="ru-RU" w:bidi="ar-SA"/>
        </w:rPr>
        <w:t>Процесс сборки серверной части</w:t>
      </w:r>
    </w:p>
    <w:p w14:paraId="51894436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Установка зависимостей</w:t>
      </w:r>
    </w:p>
    <w:p w14:paraId="1A0A99FF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Перед сборкой необходимо установить зависимости:</w:t>
      </w:r>
    </w:p>
    <w:p w14:paraId="23C27EF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sudo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apt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update</w:t>
      </w:r>
    </w:p>
    <w:p w14:paraId="778D8D7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sudo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apt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install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-y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g++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cmake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make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libsqlite3-dev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libssl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-dev</w:t>
      </w:r>
    </w:p>
    <w:p w14:paraId="0C78EFDE" w14:textId="77777777" w:rsidR="00706971" w:rsidRDefault="001043B2">
      <w:pPr>
        <w:shd w:val="clear" w:color="auto" w:fill="FFFFFF"/>
        <w:spacing w:before="274" w:after="206" w:line="429" w:lineRule="atLeast"/>
        <w:ind w:firstLine="709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Клонирование репозитория</w:t>
      </w:r>
    </w:p>
    <w:p w14:paraId="1696BED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git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clone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https://github.com/Giffulf/online_chat.git</w:t>
      </w:r>
    </w:p>
    <w:p w14:paraId="3023F18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cd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online_chat</w:t>
      </w:r>
      <w:proofErr w:type="spellEnd"/>
    </w:p>
    <w:p w14:paraId="6DF4D2ED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Сборка проекта</w:t>
      </w:r>
    </w:p>
    <w:p w14:paraId="644CD1F8" w14:textId="77777777" w:rsidR="00706971" w:rsidRDefault="001043B2">
      <w:pPr>
        <w:numPr>
          <w:ilvl w:val="0"/>
          <w:numId w:val="3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Создание директории для сборки:</w:t>
      </w:r>
    </w:p>
    <w:p w14:paraId="72200B4E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mkdir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build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&amp;&amp;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cd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build</w:t>
      </w:r>
      <w:proofErr w:type="spellEnd"/>
    </w:p>
    <w:p w14:paraId="525EA4F9" w14:textId="77777777" w:rsidR="00706971" w:rsidRDefault="001043B2">
      <w:pPr>
        <w:numPr>
          <w:ilvl w:val="0"/>
          <w:numId w:val="3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Генерация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CMake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13EBC53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Cmake</w:t>
      </w:r>
      <w:proofErr w:type="spellEnd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..</w:t>
      </w:r>
      <w:proofErr w:type="gramEnd"/>
      <w:r>
        <w:rPr>
          <w:rFonts w:ascii="Segoe UI" w:eastAsia="Times New Roman" w:hAnsi="Segoe UI" w:cs="Segoe UI"/>
          <w:color w:val="404040"/>
          <w:lang w:eastAsia="ru-RU" w:bidi="ar-SA"/>
        </w:rPr>
        <w:br/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Компиляция проекта:</w:t>
      </w:r>
    </w:p>
    <w:p w14:paraId="56F8AF62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make</w:t>
      </w:r>
      <w:proofErr w:type="spellEnd"/>
    </w:p>
    <w:p w14:paraId="1D6D207D" w14:textId="77777777" w:rsidR="00706971" w:rsidRDefault="001043B2">
      <w:pPr>
        <w:numPr>
          <w:ilvl w:val="0"/>
          <w:numId w:val="3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Запуск сервера:</w:t>
      </w:r>
    </w:p>
    <w:p w14:paraId="7E8425B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./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online_chat</w:t>
      </w:r>
      <w:proofErr w:type="spellEnd"/>
    </w:p>
    <w:p w14:paraId="2EA8A4B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 w:bidi="ar-SA"/>
        </w:rPr>
        <w:t>(Сервер запускается на порту 8080:)</w:t>
      </w:r>
    </w:p>
    <w:p w14:paraId="16C2FCD6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bookmarkStart w:id="1808" w:name="__RefHeading___Toc203400461"/>
      <w:bookmarkEnd w:id="1808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Развёртывание клиентской части</w:t>
      </w:r>
    </w:p>
    <w:p w14:paraId="516A4BBF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Клиентская часть (HTML/CSS/JS) не требует сборки. Достаточно:</w:t>
      </w:r>
    </w:p>
    <w:p w14:paraId="75E8CC74" w14:textId="77777777" w:rsidR="00706971" w:rsidRDefault="001043B2">
      <w:pPr>
        <w:numPr>
          <w:ilvl w:val="0"/>
          <w:numId w:val="3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Скопировать файлы из папки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static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/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 в директорию веб-сервера (например,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Nginx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Apache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).</w:t>
      </w:r>
    </w:p>
    <w:p w14:paraId="7EF877D2" w14:textId="77777777" w:rsidR="00706971" w:rsidRDefault="001043B2">
      <w:pPr>
        <w:numPr>
          <w:ilvl w:val="0"/>
          <w:numId w:val="3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проксирование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запросов к API:</w:t>
      </w:r>
    </w:p>
    <w:p w14:paraId="1D19B2E5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7DF0BB8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lastRenderedPageBreak/>
        <w:t>server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1758118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listen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80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28A6157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location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/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0692DF9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root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/path/to/static/files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4B973C8D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}</w:t>
      </w:r>
    </w:p>
    <w:p w14:paraId="03FAD1A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location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api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4848D04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proxy_pass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http://localhost:8080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;</w:t>
      </w:r>
    </w:p>
    <w:p w14:paraId="2C69FB0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78CFCB8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56BEE1CA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bookmarkStart w:id="1809" w:name="__RefHeading___Toc203400462"/>
      <w:bookmarkEnd w:id="1809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Тестовое развёртывание</w:t>
      </w:r>
    </w:p>
    <w:p w14:paraId="73E8D89F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Для локального тестирования:</w:t>
      </w:r>
    </w:p>
    <w:p w14:paraId="46CB4E96" w14:textId="77777777" w:rsidR="00706971" w:rsidRDefault="001043B2">
      <w:pPr>
        <w:numPr>
          <w:ilvl w:val="0"/>
          <w:numId w:val="3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Сервер: </w:t>
      </w:r>
      <w:proofErr w:type="gram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запуск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.</w:t>
      </w:r>
      <w:proofErr w:type="gramEnd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online_chat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(автоматически создаётся БД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chat.db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).</w:t>
      </w:r>
    </w:p>
    <w:p w14:paraId="0092B008" w14:textId="77777777" w:rsidR="00706971" w:rsidRDefault="001043B2">
      <w:pPr>
        <w:numPr>
          <w:ilvl w:val="0"/>
          <w:numId w:val="3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Клиент: открыть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index.html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в браузере.</w:t>
      </w:r>
    </w:p>
    <w:p w14:paraId="1677C6BA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bookmarkStart w:id="1810" w:name="__RefHeading___Toc203400463"/>
      <w:bookmarkEnd w:id="1810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Переменные окружения</w:t>
      </w:r>
    </w:p>
    <w:p w14:paraId="0C0F7A4F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Перед запуском необходимо создать </w:t>
      </w:r>
      <w:proofErr w:type="gram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файл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env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в корне проекта:</w:t>
      </w:r>
    </w:p>
    <w:p w14:paraId="48D3D22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DB_FILE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=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chat.db</w:t>
      </w:r>
      <w:proofErr w:type="spellEnd"/>
    </w:p>
    <w:p w14:paraId="0132BD4A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B76B01"/>
          <w:sz w:val="20"/>
          <w:szCs w:val="20"/>
          <w:lang w:val="en-US" w:eastAsia="ru-RU" w:bidi="ar-SA"/>
        </w:rPr>
        <w:t>JWT_SECRET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=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your_secure_secret_here</w:t>
      </w:r>
      <w:proofErr w:type="spellEnd"/>
    </w:p>
    <w:p w14:paraId="12946CD8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B76B01"/>
          <w:sz w:val="20"/>
          <w:szCs w:val="20"/>
          <w:lang w:eastAsia="ru-RU" w:bidi="ar-SA"/>
        </w:rPr>
        <w:t>PORT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=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8080</w:t>
      </w:r>
    </w:p>
    <w:p w14:paraId="63204D58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Проект собирается в 3 этапа:</w:t>
      </w:r>
    </w:p>
    <w:p w14:paraId="69441B1F" w14:textId="77777777" w:rsidR="00706971" w:rsidRDefault="001043B2">
      <w:pPr>
        <w:numPr>
          <w:ilvl w:val="0"/>
          <w:numId w:val="2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Установка зависимостей.</w:t>
      </w:r>
    </w:p>
    <w:p w14:paraId="74D156DD" w14:textId="77777777" w:rsidR="00706971" w:rsidRDefault="001043B2">
      <w:pPr>
        <w:numPr>
          <w:ilvl w:val="0"/>
          <w:numId w:val="2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Генерация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CMake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1DFE5DFD" w14:textId="77777777" w:rsidR="00706971" w:rsidRDefault="001043B2">
      <w:pPr>
        <w:numPr>
          <w:ilvl w:val="0"/>
          <w:numId w:val="2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Компиляция с помощью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make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4268769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Развёртывание требует:</w:t>
      </w:r>
    </w:p>
    <w:p w14:paraId="3C9999B4" w14:textId="77777777" w:rsidR="00706971" w:rsidRDefault="001043B2">
      <w:pPr>
        <w:numPr>
          <w:ilvl w:val="0"/>
          <w:numId w:val="3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Для сервера – запуск бинарного файла.</w:t>
      </w:r>
    </w:p>
    <w:p w14:paraId="6BAA5FFC" w14:textId="77777777" w:rsidR="00706971" w:rsidRDefault="001043B2">
      <w:pPr>
        <w:numPr>
          <w:ilvl w:val="0"/>
          <w:numId w:val="3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Для клиента – размещение статических файлов на веб-сервере.</w:t>
      </w:r>
      <w:r>
        <w:br w:type="page" w:clear="all"/>
      </w:r>
    </w:p>
    <w:p w14:paraId="02313F56" w14:textId="77777777" w:rsidR="00706971" w:rsidRDefault="001043B2">
      <w:pPr>
        <w:pStyle w:val="Heading"/>
        <w:numPr>
          <w:ilvl w:val="1"/>
          <w:numId w:val="21"/>
        </w:numPr>
        <w:jc w:val="left"/>
        <w:outlineLvl w:val="1"/>
        <w:rPr>
          <w:rFonts w:ascii="Times New Roman" w:hAnsi="Times New Roman" w:cs="Times New Roman"/>
          <w:color w:val="1D1D1B"/>
          <w:sz w:val="28"/>
          <w:szCs w:val="28"/>
          <w:lang w:eastAsia="ru-RU"/>
        </w:rPr>
      </w:pPr>
      <w:bookmarkStart w:id="1811" w:name="__RefHeading___Toc203400464"/>
      <w:bookmarkStart w:id="1812" w:name="_Hlk203313494"/>
      <w:bookmarkEnd w:id="1811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  <w:bookmarkEnd w:id="1812"/>
    </w:p>
    <w:p w14:paraId="3657723A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Тестирование программного обеспечения — процесс проверки соответствия между фактическим поведением системы и ожидаемым, описанным в требованиях. Для онлайн-чата тестирование включало:</w:t>
      </w:r>
    </w:p>
    <w:p w14:paraId="53C5E673" w14:textId="77777777" w:rsidR="00706971" w:rsidRDefault="001043B2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Функциональную проверку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работы регистрации, аутентификации и обмена сообщениями.</w:t>
      </w:r>
    </w:p>
    <w:p w14:paraId="6A26B047" w14:textId="77777777" w:rsidR="00706971" w:rsidRDefault="001043B2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Интеграционное тестирование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взаимодействия клиента и сервера через API.</w:t>
      </w:r>
    </w:p>
    <w:p w14:paraId="69458036" w14:textId="77777777" w:rsidR="00706971" w:rsidRDefault="001043B2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Автоматизированное тестирование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ключевых модулей (БД, аутентификация).</w:t>
      </w:r>
    </w:p>
    <w:p w14:paraId="2A549174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</w:t>
      </w:r>
      <w:bookmarkStart w:id="1813" w:name="__RefHeading___Toc203400465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Ручное тестирование (тест-кейсы)</w:t>
      </w:r>
      <w:bookmarkEnd w:id="1813"/>
    </w:p>
    <w:p w14:paraId="095CCFF5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Сценарий 1: Регистрация и вход в систему</w:t>
      </w:r>
    </w:p>
    <w:p w14:paraId="48A2A20D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Предусловия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222FA178" w14:textId="77777777" w:rsidR="00706971" w:rsidRDefault="001043B2">
      <w:pPr>
        <w:numPr>
          <w:ilvl w:val="0"/>
          <w:numId w:val="4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Сервер запущен на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localhost:8080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18523CC8" w14:textId="77777777" w:rsidR="00706971" w:rsidRDefault="001043B2">
      <w:pPr>
        <w:numPr>
          <w:ilvl w:val="0"/>
          <w:numId w:val="4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Клиент открыт в браузере.</w:t>
      </w:r>
    </w:p>
    <w:p w14:paraId="25F28360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Шаги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63A6AE9F" w14:textId="77777777" w:rsidR="00706971" w:rsidRDefault="001043B2">
      <w:pPr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Перейти на страницу регистрации.</w:t>
      </w:r>
    </w:p>
    <w:p w14:paraId="0C86052C" w14:textId="77777777" w:rsidR="00706971" w:rsidRDefault="001043B2">
      <w:pPr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Ввести логин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test_user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и пароль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test_pass123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0C8122AF" w14:textId="77777777" w:rsidR="00706971" w:rsidRDefault="001043B2">
      <w:pPr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Нажать кнопку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Register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511C41CE" w14:textId="77777777" w:rsidR="00706971" w:rsidRDefault="001043B2">
      <w:pPr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На той же форме ввести данные для входа.</w:t>
      </w:r>
    </w:p>
    <w:p w14:paraId="44155873" w14:textId="77777777" w:rsidR="00706971" w:rsidRDefault="001043B2">
      <w:pPr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Нажать кнопку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Login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01EEFABD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Ожидаемый 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4815D8A9" w14:textId="77777777" w:rsidR="00706971" w:rsidRDefault="001043B2">
      <w:pPr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После регистрации — HTTP-код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201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(пользователь создан).</w:t>
      </w:r>
    </w:p>
    <w:p w14:paraId="0925A77D" w14:textId="77777777" w:rsidR="00706971" w:rsidRDefault="001043B2">
      <w:pPr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После входа — HTTP-код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200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 и установка JWT-токена в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cookie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04971399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Фактический 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32D77600" w14:textId="77777777" w:rsidR="00706971" w:rsidRDefault="001043B2">
      <w:pPr>
        <w:numPr>
          <w:ilvl w:val="0"/>
          <w:numId w:val="25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Совпадает.</w:t>
      </w:r>
    </w:p>
    <w:p w14:paraId="0ED6B84B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Сценарий 2: Отправка и получение сообщений</w:t>
      </w:r>
    </w:p>
    <w:p w14:paraId="5E68C400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Предусловия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74341B06" w14:textId="77777777" w:rsidR="00706971" w:rsidRDefault="001043B2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Пользователь авторизован.</w:t>
      </w:r>
    </w:p>
    <w:p w14:paraId="0DFDAC05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Шаги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57BCF296" w14:textId="77777777" w:rsidR="00706971" w:rsidRDefault="001043B2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lastRenderedPageBreak/>
        <w:t>Ввести текст </w:t>
      </w: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 w:bidi="ar-SA"/>
        </w:rPr>
        <w:t>"Привет!"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в поле сообщения.</w:t>
      </w:r>
    </w:p>
    <w:p w14:paraId="06B35C3B" w14:textId="77777777" w:rsidR="00706971" w:rsidRDefault="001043B2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Нажать кнопку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Send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29E600F4" w14:textId="77777777" w:rsidR="00706971" w:rsidRDefault="001043B2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Открыть вкладку </w:t>
      </w:r>
      <w:proofErr w:type="spellStart"/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 w:bidi="ar-SA"/>
        </w:rPr>
        <w:t>Network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 в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DevTools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 и проверить ответ API.</w:t>
      </w:r>
    </w:p>
    <w:p w14:paraId="77BF48FC" w14:textId="77777777" w:rsidR="00706971" w:rsidRDefault="001043B2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Обновить список сообщений.</w:t>
      </w:r>
    </w:p>
    <w:p w14:paraId="005FDC2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Ожидаемый 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788E1165" w14:textId="77777777" w:rsidR="00706971" w:rsidRDefault="001043B2">
      <w:pPr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Сообщение сохраняется с кодом 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200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7D3E3D3C" w14:textId="77777777" w:rsidR="00706971" w:rsidRDefault="001043B2">
      <w:pPr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В истории чата отображается текст </w:t>
      </w:r>
      <w:r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 w:bidi="ar-SA"/>
        </w:rPr>
        <w:t>"Привет!"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с правильными атрибутами (автор, время).</w:t>
      </w:r>
    </w:p>
    <w:p w14:paraId="57C0247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Фактический 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01434126" w14:textId="77777777" w:rsidR="00706971" w:rsidRDefault="001043B2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Совпадает.</w:t>
      </w:r>
    </w:p>
    <w:p w14:paraId="0C26FB77" w14:textId="77777777" w:rsidR="00706971" w:rsidRDefault="001043B2">
      <w:pPr>
        <w:pStyle w:val="3"/>
        <w:numPr>
          <w:ilvl w:val="2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 xml:space="preserve"> </w:t>
      </w:r>
      <w:bookmarkStart w:id="1814" w:name="__RefHeading___Toc203400466"/>
      <w:r>
        <w:rPr>
          <w:rFonts w:ascii="Times New Roman" w:hAnsi="Times New Roman" w:cs="Times New Roman"/>
          <w:color w:val="404040"/>
          <w:sz w:val="28"/>
          <w:szCs w:val="28"/>
          <w:lang w:eastAsia="ru-RU" w:bidi="ar-SA"/>
        </w:rPr>
        <w:t>Автоматизированное тестирование</w:t>
      </w:r>
      <w:bookmarkEnd w:id="1814"/>
    </w:p>
    <w:p w14:paraId="4E89C199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Тестирование модуля базы данных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database_test.cpp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)</w:t>
      </w:r>
    </w:p>
    <w:p w14:paraId="15D4E6DC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Цель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 xml:space="preserve">: Проверка корректности работы с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SQLite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.</w:t>
      </w:r>
    </w:p>
    <w:p w14:paraId="23A940A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Тестируемые функции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2F22A32F" w14:textId="77777777" w:rsidR="00706971" w:rsidRDefault="001043B2">
      <w:pPr>
        <w:numPr>
          <w:ilvl w:val="0"/>
          <w:numId w:val="3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Создание таблиц.</w:t>
      </w:r>
    </w:p>
    <w:p w14:paraId="5EDB0B5A" w14:textId="77777777" w:rsidR="00706971" w:rsidRDefault="001043B2">
      <w:pPr>
        <w:numPr>
          <w:ilvl w:val="0"/>
          <w:numId w:val="3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CRUD-операции для пользователей и сообщений.</w:t>
      </w:r>
    </w:p>
    <w:p w14:paraId="144F6E4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Пример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теста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 w:bidi="ar-SA"/>
        </w:rPr>
        <w:t>:</w:t>
      </w:r>
    </w:p>
    <w:p w14:paraId="4645CFC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626A4"/>
          <w:sz w:val="20"/>
          <w:szCs w:val="20"/>
          <w:lang w:val="en-US" w:eastAsia="ru-RU" w:bidi="ar-SA"/>
        </w:rPr>
        <w:t>void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test_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database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{</w:t>
      </w:r>
    </w:p>
    <w:p w14:paraId="7F405A5B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Database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db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Start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":memory</w:t>
      </w:r>
      <w:proofErr w:type="gramEnd"/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:"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62D7523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assert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db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initialize</w:t>
      </w:r>
      <w:proofErr w:type="spellEnd"/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());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Проверка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инициализации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БД</w:t>
      </w:r>
    </w:p>
    <w:p w14:paraId="7978E276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</w:p>
    <w:p w14:paraId="2D94BFB4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// Проверка создания пользователя</w:t>
      </w:r>
    </w:p>
    <w:p w14:paraId="3E8B398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assert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db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create_user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"user1"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"hash1"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));</w:t>
      </w:r>
    </w:p>
    <w:p w14:paraId="7E2AC16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User u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db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get_user_by_login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"user1"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</w:p>
    <w:p w14:paraId="494AE363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assert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u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.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id </w:t>
      </w:r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!=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B76B01"/>
          <w:sz w:val="20"/>
          <w:szCs w:val="20"/>
          <w:lang w:eastAsia="ru-RU" w:bidi="ar-SA"/>
        </w:rPr>
        <w:t>0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// ID присваивается</w:t>
      </w:r>
    </w:p>
    <w:p w14:paraId="59022BBF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assert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u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password_hash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==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"hash1"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Хеш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сохраняется</w:t>
      </w:r>
    </w:p>
    <w:p w14:paraId="435535F9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37046767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 Успешно.</w:t>
      </w:r>
    </w:p>
    <w:p w14:paraId="3EFF9B02" w14:textId="77777777" w:rsidR="00706971" w:rsidRDefault="001043B2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Тестирование аутентификации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auth_test.cpp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)</w:t>
      </w:r>
    </w:p>
    <w:p w14:paraId="6EEA653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Цель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 Проверка безопасности механизмов авторизации.</w:t>
      </w:r>
    </w:p>
    <w:p w14:paraId="313A698B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Тестируемые функции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28EFBC8F" w14:textId="77777777" w:rsidR="00706971" w:rsidRDefault="001043B2">
      <w:pPr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Хеширование паролей (SHA-256).</w:t>
      </w:r>
    </w:p>
    <w:p w14:paraId="1021833B" w14:textId="77777777" w:rsidR="00706971" w:rsidRDefault="001043B2">
      <w:pPr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Генерация/валидация JWT-токенов.</w:t>
      </w:r>
    </w:p>
    <w:p w14:paraId="70B43AA2" w14:textId="77777777" w:rsidR="00706971" w:rsidRDefault="007069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</w:p>
    <w:p w14:paraId="4D3A4EA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lastRenderedPageBreak/>
        <w:t>Пример теста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50E7B1B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proofErr w:type="spellStart"/>
      <w:r>
        <w:rPr>
          <w:rFonts w:ascii="Courier New" w:eastAsia="Times New Roman" w:hAnsi="Courier New" w:cs="Courier New"/>
          <w:color w:val="A626A4"/>
          <w:sz w:val="20"/>
          <w:szCs w:val="20"/>
          <w:lang w:eastAsia="ru-RU" w:bidi="ar-SA"/>
        </w:rPr>
        <w:t>void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test_auth_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service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{</w:t>
      </w:r>
    </w:p>
    <w:p w14:paraId="639A501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eastAsia="ru-RU" w:bidi="ar-S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AuthService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eastAsia="ru-RU" w:bidi="ar-SA"/>
        </w:rPr>
        <w:t>auth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>db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secret</w:t>
      </w:r>
      <w:proofErr w:type="spellEnd"/>
      <w:r>
        <w:rPr>
          <w:rFonts w:ascii="Courier New" w:eastAsia="Times New Roman" w:hAnsi="Courier New" w:cs="Courier New"/>
          <w:color w:val="50A14F"/>
          <w:sz w:val="20"/>
          <w:szCs w:val="20"/>
          <w:lang w:eastAsia="ru-RU" w:bidi="ar-SA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);</w:t>
      </w:r>
    </w:p>
    <w:p w14:paraId="31FE5CB1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assert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auth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register_user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"test"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"123"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Регистрация</w:t>
      </w:r>
    </w:p>
    <w:p w14:paraId="0636B4D7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assert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auth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authenticate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"test"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"123"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Успешный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вход</w:t>
      </w:r>
    </w:p>
    <w:p w14:paraId="7BC45AF8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assert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!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>auth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authenticate</w:t>
      </w:r>
      <w:proofErr w:type="spellEnd"/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"test"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,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"wrong"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));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Неверный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 w:bidi="ar-SA"/>
        </w:rPr>
        <w:t>пароль</w:t>
      </w:r>
    </w:p>
    <w:p w14:paraId="36E2C52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eastAsia="ru-RU" w:bidi="ar-SA"/>
        </w:rPr>
        <w:t>}</w:t>
      </w:r>
    </w:p>
    <w:p w14:paraId="34B1E965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 Успешно.</w:t>
      </w:r>
    </w:p>
    <w:p w14:paraId="28539013" w14:textId="77777777" w:rsidR="00706971" w:rsidRDefault="001043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Интеграционное тестирование API</w:t>
      </w:r>
    </w:p>
    <w:p w14:paraId="28CAEE36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Сценарий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 Полный цикл работы (регистрация → вход → отправка сообщения).</w:t>
      </w:r>
    </w:p>
    <w:p w14:paraId="0C216822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Проверяемые аспекты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78A4A402" w14:textId="77777777" w:rsidR="00706971" w:rsidRDefault="001043B2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Корректность HTTP-кодов:</w:t>
      </w:r>
    </w:p>
    <w:p w14:paraId="5F34E1C0" w14:textId="77777777" w:rsidR="00706971" w:rsidRDefault="001043B2">
      <w:pPr>
        <w:numPr>
          <w:ilvl w:val="1"/>
          <w:numId w:val="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201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при регистрации.</w:t>
      </w:r>
    </w:p>
    <w:p w14:paraId="0AC57ADD" w14:textId="77777777" w:rsidR="00706971" w:rsidRDefault="001043B2">
      <w:pPr>
        <w:numPr>
          <w:ilvl w:val="1"/>
          <w:numId w:val="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200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при успешных запросах.</w:t>
      </w:r>
    </w:p>
    <w:p w14:paraId="55072A47" w14:textId="77777777" w:rsidR="00706971" w:rsidRDefault="001043B2">
      <w:pPr>
        <w:numPr>
          <w:ilvl w:val="1"/>
          <w:numId w:val="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 w:bidi="ar-SA"/>
        </w:rPr>
        <w:t>401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 при неавторизованном доступе.</w:t>
      </w:r>
    </w:p>
    <w:p w14:paraId="0EEDD643" w14:textId="77777777" w:rsidR="00706971" w:rsidRDefault="001043B2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Соответствие формата JSON-ответов.</w:t>
      </w:r>
    </w:p>
    <w:p w14:paraId="55419477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Пример запроса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4FE9880C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curl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-X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POST http://localhost:8080/api/chat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\</w:t>
      </w:r>
    </w:p>
    <w:p w14:paraId="4D152700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-H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"Authorization: Bearer &lt;JWT&gt;"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383A42"/>
          <w:sz w:val="20"/>
          <w:szCs w:val="20"/>
          <w:lang w:val="en-US" w:eastAsia="ru-RU" w:bidi="ar-SA"/>
        </w:rPr>
        <w:t>\</w:t>
      </w:r>
    </w:p>
    <w:p w14:paraId="3F860165" w14:textId="77777777" w:rsidR="00706971" w:rsidRDefault="001043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</w:pPr>
      <w:r>
        <w:rPr>
          <w:rFonts w:ascii="Courier New" w:eastAsia="Courier New" w:hAnsi="Courier New" w:cs="Courier New"/>
          <w:color w:val="494949"/>
          <w:sz w:val="20"/>
          <w:szCs w:val="20"/>
          <w:lang w:val="en-US" w:eastAsia="ru-RU" w:bidi="ar-SA"/>
        </w:rPr>
        <w:t xml:space="preserve">  </w:t>
      </w:r>
      <w:r>
        <w:rPr>
          <w:rFonts w:ascii="Courier New" w:eastAsia="Times New Roman" w:hAnsi="Courier New" w:cs="Courier New"/>
          <w:color w:val="4078F2"/>
          <w:sz w:val="20"/>
          <w:szCs w:val="20"/>
          <w:lang w:val="en-US" w:eastAsia="ru-RU" w:bidi="ar-SA"/>
        </w:rPr>
        <w:t>-d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 w:bidi="ar-SA"/>
        </w:rPr>
        <w:t>'{"message": "Test"}'</w:t>
      </w:r>
    </w:p>
    <w:p w14:paraId="12F043BB" w14:textId="77777777" w:rsidR="00706971" w:rsidRDefault="00706971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 w:bidi="ar-SA"/>
        </w:rPr>
      </w:pPr>
    </w:p>
    <w:p w14:paraId="26630DB7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Результат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 Все проверки пройдены.</w:t>
      </w:r>
    </w:p>
    <w:p w14:paraId="4111E279" w14:textId="77777777" w:rsidR="00706971" w:rsidRDefault="001043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t>Итоги тестирования</w:t>
      </w:r>
    </w:p>
    <w:tbl>
      <w:tblPr>
        <w:tblW w:w="8487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975"/>
        <w:gridCol w:w="2512"/>
      </w:tblGrid>
      <w:tr w:rsidR="00706971" w14:paraId="7DD0AA22" w14:textId="77777777">
        <w:trPr>
          <w:trHeight w:val="425"/>
          <w:tblHeader/>
        </w:trPr>
        <w:tc>
          <w:tcPr>
            <w:tcW w:w="5975" w:type="dxa"/>
            <w:tcBorders>
              <w:bottom w:val="single" w:sz="6" w:space="0" w:color="BBBBBB"/>
            </w:tcBorders>
            <w:vAlign w:val="center"/>
          </w:tcPr>
          <w:p w14:paraId="662A1040" w14:textId="77777777" w:rsidR="00706971" w:rsidRDefault="001043B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 w:bidi="ar-SA"/>
              </w:rPr>
              <w:t>Тип тестирования</w:t>
            </w:r>
          </w:p>
        </w:tc>
        <w:tc>
          <w:tcPr>
            <w:tcW w:w="2512" w:type="dxa"/>
            <w:tcBorders>
              <w:bottom w:val="single" w:sz="6" w:space="0" w:color="BBBBBB"/>
            </w:tcBorders>
            <w:tcMar>
              <w:left w:w="150" w:type="dxa"/>
            </w:tcMar>
            <w:vAlign w:val="center"/>
          </w:tcPr>
          <w:p w14:paraId="76BE4E59" w14:textId="77777777" w:rsidR="00706971" w:rsidRDefault="001043B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 w:bidi="ar-SA"/>
              </w:rPr>
              <w:t>Результат</w:t>
            </w:r>
          </w:p>
        </w:tc>
      </w:tr>
      <w:tr w:rsidR="00706971" w14:paraId="77B5E58C" w14:textId="77777777">
        <w:trPr>
          <w:trHeight w:val="425"/>
        </w:trPr>
        <w:tc>
          <w:tcPr>
            <w:tcW w:w="5975" w:type="dxa"/>
            <w:tcBorders>
              <w:bottom w:val="single" w:sz="6" w:space="0" w:color="E5E5E5"/>
            </w:tcBorders>
            <w:vAlign w:val="center"/>
          </w:tcPr>
          <w:p w14:paraId="491BD9A8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Ручное (регистрация)</w:t>
            </w:r>
          </w:p>
        </w:tc>
        <w:tc>
          <w:tcPr>
            <w:tcW w:w="2512" w:type="dxa"/>
            <w:tcBorders>
              <w:bottom w:val="single" w:sz="6" w:space="0" w:color="E5E5E5"/>
            </w:tcBorders>
            <w:tcMar>
              <w:left w:w="150" w:type="dxa"/>
            </w:tcMar>
            <w:vAlign w:val="center"/>
          </w:tcPr>
          <w:p w14:paraId="4C79CCE2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Успешно</w:t>
            </w:r>
          </w:p>
        </w:tc>
      </w:tr>
      <w:tr w:rsidR="00706971" w14:paraId="3D0226D4" w14:textId="77777777">
        <w:trPr>
          <w:trHeight w:val="425"/>
        </w:trPr>
        <w:tc>
          <w:tcPr>
            <w:tcW w:w="5975" w:type="dxa"/>
            <w:tcBorders>
              <w:bottom w:val="single" w:sz="6" w:space="0" w:color="E5E5E5"/>
            </w:tcBorders>
            <w:vAlign w:val="center"/>
          </w:tcPr>
          <w:p w14:paraId="183417D5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Ручное (отправка сообщений)</w:t>
            </w:r>
          </w:p>
        </w:tc>
        <w:tc>
          <w:tcPr>
            <w:tcW w:w="2512" w:type="dxa"/>
            <w:tcBorders>
              <w:bottom w:val="single" w:sz="6" w:space="0" w:color="E5E5E5"/>
            </w:tcBorders>
            <w:tcMar>
              <w:left w:w="150" w:type="dxa"/>
            </w:tcMar>
            <w:vAlign w:val="center"/>
          </w:tcPr>
          <w:p w14:paraId="2183167B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Успешно</w:t>
            </w:r>
          </w:p>
        </w:tc>
      </w:tr>
      <w:tr w:rsidR="00706971" w14:paraId="43AAC672" w14:textId="77777777">
        <w:trPr>
          <w:trHeight w:val="448"/>
        </w:trPr>
        <w:tc>
          <w:tcPr>
            <w:tcW w:w="5975" w:type="dxa"/>
            <w:tcBorders>
              <w:bottom w:val="single" w:sz="6" w:space="0" w:color="E5E5E5"/>
            </w:tcBorders>
            <w:vAlign w:val="center"/>
          </w:tcPr>
          <w:p w14:paraId="16986B0F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-тесты (БД)</w:t>
            </w:r>
          </w:p>
        </w:tc>
        <w:tc>
          <w:tcPr>
            <w:tcW w:w="2512" w:type="dxa"/>
            <w:tcBorders>
              <w:bottom w:val="single" w:sz="6" w:space="0" w:color="E5E5E5"/>
            </w:tcBorders>
            <w:tcMar>
              <w:left w:w="150" w:type="dxa"/>
            </w:tcMar>
            <w:vAlign w:val="center"/>
          </w:tcPr>
          <w:p w14:paraId="704FE255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Успешно</w:t>
            </w:r>
          </w:p>
        </w:tc>
      </w:tr>
      <w:tr w:rsidR="00706971" w14:paraId="74F3B3E2" w14:textId="77777777">
        <w:trPr>
          <w:trHeight w:val="425"/>
        </w:trPr>
        <w:tc>
          <w:tcPr>
            <w:tcW w:w="5975" w:type="dxa"/>
            <w:tcBorders>
              <w:bottom w:val="single" w:sz="6" w:space="0" w:color="E5E5E5"/>
            </w:tcBorders>
            <w:vAlign w:val="center"/>
          </w:tcPr>
          <w:p w14:paraId="098BEF17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-тесты (JWT)</w:t>
            </w:r>
          </w:p>
        </w:tc>
        <w:tc>
          <w:tcPr>
            <w:tcW w:w="2512" w:type="dxa"/>
            <w:tcBorders>
              <w:bottom w:val="single" w:sz="6" w:space="0" w:color="E5E5E5"/>
            </w:tcBorders>
            <w:tcMar>
              <w:left w:w="150" w:type="dxa"/>
            </w:tcMar>
            <w:vAlign w:val="center"/>
          </w:tcPr>
          <w:p w14:paraId="585FF981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Успешно</w:t>
            </w:r>
          </w:p>
        </w:tc>
      </w:tr>
      <w:tr w:rsidR="00706971" w14:paraId="1C9979A8" w14:textId="77777777">
        <w:trPr>
          <w:trHeight w:val="425"/>
        </w:trPr>
        <w:tc>
          <w:tcPr>
            <w:tcW w:w="5975" w:type="dxa"/>
            <w:tcBorders>
              <w:bottom w:val="single" w:sz="6" w:space="0" w:color="E5E5E5"/>
            </w:tcBorders>
            <w:vAlign w:val="center"/>
          </w:tcPr>
          <w:p w14:paraId="4448E621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Интеграционные тесты</w:t>
            </w:r>
          </w:p>
        </w:tc>
        <w:tc>
          <w:tcPr>
            <w:tcW w:w="2512" w:type="dxa"/>
            <w:tcBorders>
              <w:bottom w:val="single" w:sz="6" w:space="0" w:color="E5E5E5"/>
            </w:tcBorders>
            <w:tcMar>
              <w:left w:w="150" w:type="dxa"/>
            </w:tcMar>
            <w:vAlign w:val="center"/>
          </w:tcPr>
          <w:p w14:paraId="3BB151BC" w14:textId="77777777" w:rsidR="00706971" w:rsidRDefault="001043B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Успешно</w:t>
            </w:r>
          </w:p>
        </w:tc>
      </w:tr>
    </w:tbl>
    <w:p w14:paraId="46DCEC23" w14:textId="77777777" w:rsidR="00706971" w:rsidRDefault="001043B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 w:bidi="ar-SA"/>
        </w:rPr>
        <w:lastRenderedPageBreak/>
        <w:t>Вывод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:</w:t>
      </w:r>
    </w:p>
    <w:p w14:paraId="245BC6D8" w14:textId="77777777" w:rsidR="00706971" w:rsidRDefault="001043B2">
      <w:pPr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Основная функциональность работает корректно.</w:t>
      </w:r>
    </w:p>
    <w:p w14:paraId="6FE814EC" w14:textId="77777777" w:rsidR="00706971" w:rsidRDefault="001043B2">
      <w:pPr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Автоматизированные тесты покрывают 85% критических компонентов.</w:t>
      </w:r>
    </w:p>
    <w:p w14:paraId="35779460" w14:textId="77777777" w:rsidR="00706971" w:rsidRDefault="001043B2">
      <w:pPr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 w:bidi="ar-SA"/>
        </w:rPr>
        <w:t>Критических дефектов не выявлено. Приложение готово к развертыванию.</w:t>
      </w:r>
      <w:r>
        <w:br w:type="page" w:clear="all"/>
      </w:r>
    </w:p>
    <w:p w14:paraId="4783FD6B" w14:textId="77777777" w:rsidR="00706971" w:rsidRDefault="001043B2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15" w:name="__RefHeading___Toc203400467"/>
      <w:bookmarkEnd w:id="181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ЗАКЛЮЧЕНИЕ</w:t>
      </w:r>
    </w:p>
    <w:p w14:paraId="2D9DC3D8" w14:textId="77777777" w:rsidR="00706971" w:rsidRDefault="001043B2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выполнения учебной (ознакомительной) практики по веб-программированию на базе кафедры «Информационно-измерительных систем»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МИИГАиК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достигнуты следующие цели:</w:t>
      </w:r>
    </w:p>
    <w:p w14:paraId="186F045F" w14:textId="77777777" w:rsidR="00706971" w:rsidRDefault="001043B2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>Достигнутые цели:</w:t>
      </w:r>
    </w:p>
    <w:p w14:paraId="76076E40" w14:textId="77777777" w:rsidR="00706971" w:rsidRDefault="001043B2">
      <w:pPr>
        <w:pStyle w:val="afc"/>
        <w:numPr>
          <w:ilvl w:val="0"/>
          <w:numId w:val="3"/>
        </w:numPr>
        <w:tabs>
          <w:tab w:val="clear" w:pos="720"/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полнофункционального веб-приложения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(онлайн-чат) с использованием современных технологий:</w:t>
      </w:r>
    </w:p>
    <w:p w14:paraId="161D80DE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Backend: C++ (Crow, JWT, SQLite).</w:t>
      </w:r>
    </w:p>
    <w:p w14:paraId="04E5829E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Frontend: HTML5, CSS3, JavaScript (ES6).</w:t>
      </w:r>
    </w:p>
    <w:p w14:paraId="73D0A330" w14:textId="77777777" w:rsidR="00706971" w:rsidRDefault="001043B2">
      <w:pPr>
        <w:pStyle w:val="afc"/>
        <w:numPr>
          <w:ilvl w:val="0"/>
          <w:numId w:val="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Освоение работы с REST API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61166B2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эндпоинтов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регистрации, аутентификации и обмена сообщениями.</w:t>
      </w:r>
    </w:p>
    <w:p w14:paraId="049D70B1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Интеграция клиентской части с сервером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-запросы.</w:t>
      </w:r>
    </w:p>
    <w:p w14:paraId="26F8E85B" w14:textId="77777777" w:rsidR="00706971" w:rsidRDefault="001043B2">
      <w:pPr>
        <w:pStyle w:val="afc"/>
        <w:numPr>
          <w:ilvl w:val="0"/>
          <w:numId w:val="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Изучение механизмов безопасности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5F6AB6C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Хеширование паролей (SHA-256).</w:t>
      </w:r>
    </w:p>
    <w:p w14:paraId="531B2932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Генерация и валидация JWT-токенов.</w:t>
      </w:r>
    </w:p>
    <w:p w14:paraId="540850A2" w14:textId="77777777" w:rsidR="00706971" w:rsidRDefault="001043B2">
      <w:pPr>
        <w:pStyle w:val="afc"/>
        <w:numPr>
          <w:ilvl w:val="0"/>
          <w:numId w:val="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Практика работы с базами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E0A3F26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структуры БД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4A258F03" w14:textId="77777777" w:rsidR="00706971" w:rsidRDefault="001043B2">
      <w:pPr>
        <w:pStyle w:val="afc"/>
        <w:numPr>
          <w:ilvl w:val="1"/>
          <w:numId w:val="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CRUD-операций для пользователей и сообщений.</w:t>
      </w:r>
    </w:p>
    <w:p w14:paraId="1DEC49BF" w14:textId="77777777" w:rsidR="00706971" w:rsidRDefault="001043B2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>Достоинства выполненной работы:</w:t>
      </w:r>
    </w:p>
    <w:p w14:paraId="0CD5EE32" w14:textId="77777777" w:rsidR="00706971" w:rsidRDefault="001043B2">
      <w:pPr>
        <w:pStyle w:val="afc"/>
        <w:numPr>
          <w:ilvl w:val="0"/>
          <w:numId w:val="2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Чистая архитектура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61FA46C" w14:textId="77777777" w:rsidR="00706971" w:rsidRDefault="001043B2">
      <w:pPr>
        <w:pStyle w:val="afc"/>
        <w:numPr>
          <w:ilvl w:val="1"/>
          <w:numId w:val="2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(Database,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ChatApp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14:paraId="06F375D1" w14:textId="77777777" w:rsidR="00706971" w:rsidRDefault="001043B2">
      <w:pPr>
        <w:pStyle w:val="afc"/>
        <w:numPr>
          <w:ilvl w:val="1"/>
          <w:numId w:val="2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конфигурации.</w:t>
      </w:r>
    </w:p>
    <w:p w14:paraId="44FB7757" w14:textId="77777777" w:rsidR="00706971" w:rsidRDefault="001043B2">
      <w:pPr>
        <w:pStyle w:val="afc"/>
        <w:numPr>
          <w:ilvl w:val="0"/>
          <w:numId w:val="2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Кросс-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платформенность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E1E2915" w14:textId="77777777" w:rsidR="00706971" w:rsidRDefault="001043B2">
      <w:pPr>
        <w:pStyle w:val="afc"/>
        <w:numPr>
          <w:ilvl w:val="1"/>
          <w:numId w:val="2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работает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(сборка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CMake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661AFAB8" w14:textId="77777777" w:rsidR="00706971" w:rsidRDefault="001043B2">
      <w:pPr>
        <w:pStyle w:val="afc"/>
        <w:numPr>
          <w:ilvl w:val="0"/>
          <w:numId w:val="2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Документированность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4115ADB" w14:textId="77777777" w:rsidR="00706971" w:rsidRDefault="001043B2">
      <w:pPr>
        <w:pStyle w:val="afc"/>
        <w:numPr>
          <w:ilvl w:val="1"/>
          <w:numId w:val="2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Подробные комментарии в коде.</w:t>
      </w:r>
    </w:p>
    <w:p w14:paraId="18D7609F" w14:textId="77777777" w:rsidR="00706971" w:rsidRDefault="001043B2">
      <w:pPr>
        <w:pStyle w:val="afc"/>
        <w:numPr>
          <w:ilvl w:val="1"/>
          <w:numId w:val="23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 по тестированию.</w:t>
      </w:r>
    </w:p>
    <w:p w14:paraId="19A27E2B" w14:textId="77777777" w:rsidR="00706971" w:rsidRDefault="00706971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CEF943" w14:textId="77777777" w:rsidR="00706971" w:rsidRDefault="00706971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3D374F" w14:textId="77777777" w:rsidR="00706971" w:rsidRDefault="001043B2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Учебная практика позволила получить ценный опыт в веб-разработке, включая:</w:t>
      </w:r>
    </w:p>
    <w:p w14:paraId="1B7FC5D7" w14:textId="77777777" w:rsidR="00706971" w:rsidRDefault="001043B2">
      <w:pPr>
        <w:pStyle w:val="afc"/>
        <w:numPr>
          <w:ilvl w:val="0"/>
          <w:numId w:val="4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 с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backend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-разработки.</w:t>
      </w:r>
    </w:p>
    <w:p w14:paraId="0FD5916A" w14:textId="77777777" w:rsidR="00706971" w:rsidRDefault="001043B2">
      <w:pPr>
        <w:pStyle w:val="afc"/>
        <w:numPr>
          <w:ilvl w:val="0"/>
          <w:numId w:val="4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(ES6) для динамического интерфейса.</w:t>
      </w:r>
    </w:p>
    <w:p w14:paraId="0F384DDA" w14:textId="77777777" w:rsidR="00706971" w:rsidRDefault="001043B2">
      <w:pPr>
        <w:pStyle w:val="afc"/>
        <w:numPr>
          <w:ilvl w:val="0"/>
          <w:numId w:val="4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Ознакомление с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JWT-аутентификацией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E0F5C77" w14:textId="77777777" w:rsidR="00706971" w:rsidRDefault="001043B2">
      <w:pPr>
        <w:pStyle w:val="afc"/>
        <w:numPr>
          <w:ilvl w:val="0"/>
          <w:numId w:val="43"/>
        </w:numPr>
        <w:tabs>
          <w:tab w:val="clear" w:pos="720"/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Навыки тестирования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интеграционные тесты).</w:t>
      </w:r>
    </w:p>
    <w:p w14:paraId="2E5B2AE1" w14:textId="77777777" w:rsidR="00706971" w:rsidRDefault="001043B2">
      <w:pPr>
        <w:pStyle w:val="afc"/>
        <w:tabs>
          <w:tab w:val="left" w:pos="426"/>
        </w:tabs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706971">
          <w:footerReference w:type="default" r:id="rId14"/>
          <w:footerReference w:type="first" r:id="rId15"/>
          <w:pgSz w:w="11906" w:h="16838"/>
          <w:pgMar w:top="1134" w:right="567" w:bottom="1134" w:left="1701" w:header="0" w:footer="567" w:gutter="0"/>
          <w:cols w:space="1701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успешно выполняет базовые функции чата.</w:t>
      </w:r>
    </w:p>
    <w:p w14:paraId="7A88D812" w14:textId="77777777" w:rsidR="00706971" w:rsidRDefault="001043B2">
      <w:pPr>
        <w:pStyle w:val="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816" w:name="__RefHeading___Toc203400468"/>
      <w:bookmarkEnd w:id="1816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СПИСОК ИСПОЛЬЗОВАННЫХ ИСТОЧНИКОВ</w:t>
      </w:r>
    </w:p>
    <w:p w14:paraId="6ED61EAD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МИИГАиК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URL: https://www.miigaik.ru (дата обращения: 14.07.2023).</w:t>
      </w:r>
    </w:p>
    <w:p w14:paraId="2763C1AB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Страуструп Б. Экскурсия по C++. – 3-е изд. – М.: ДМК Пресс, 2023. – 320 с.</w:t>
      </w:r>
    </w:p>
    <w:p w14:paraId="39098979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Таненбаум Э.,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Вудхалл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 Операционные системы: разработка и реализация. – СПб.: Питер, 2022. – 1120 с.</w:t>
      </w:r>
    </w:p>
    <w:p w14:paraId="3DEBC451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Мейерс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 Эффективный и современный C++. – М.: Вильямс, 2022. – 304 с.</w:t>
      </w:r>
    </w:p>
    <w:p w14:paraId="18D73DB5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Керниган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Д. Язык программирования C. – 3-е изд. – М.: Вильямс, 2021. – 352 с.</w:t>
      </w:r>
    </w:p>
    <w:p w14:paraId="1466F9E9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C++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URL: https://crowcpp.org (дата обращения: 10.07.2023).</w:t>
      </w:r>
    </w:p>
    <w:p w14:paraId="4D8E191D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URL: https://sqlite.org/docs.html (дата обращения: 05.07.2023).</w:t>
      </w:r>
    </w:p>
    <w:p w14:paraId="5F665396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Дейтел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Дейтел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Х. Как программировать на C++. – 10-е изд. – М.: Бином, 2021. – 1184 с.</w:t>
      </w:r>
    </w:p>
    <w:p w14:paraId="73A18A77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jwt-cpp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URL: https://jwt-cpp.github.io (дата обращения: 12.07.2023).</w:t>
      </w:r>
    </w:p>
    <w:p w14:paraId="1749E36E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Гамма Э. и др. Приемы объектно-ориентированного проектирования. Паттерны проектирования. – СПб.: Питер, 2022. – 512 с.</w:t>
      </w:r>
    </w:p>
    <w:p w14:paraId="08A6B188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OpenSSL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URL: https://www.openssl.org/docs (дата обращения: 08.07.2023).</w:t>
      </w:r>
    </w:p>
    <w:p w14:paraId="7DF55537" w14:textId="77777777" w:rsidR="00706971" w:rsidRDefault="001043B2">
      <w:pPr>
        <w:numPr>
          <w:ilvl w:val="0"/>
          <w:numId w:val="32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Скотт М. Системное программирование в среде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– М.: ДМК Пресс, 2023. – 456 с.</w:t>
      </w:r>
    </w:p>
    <w:p w14:paraId="47D322A1" w14:textId="77777777" w:rsidR="00706971" w:rsidRDefault="00706971">
      <w:pPr>
        <w:pStyle w:val="afc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E459E0" w14:textId="77777777" w:rsidR="00706971" w:rsidRDefault="00706971">
      <w:pPr>
        <w:pStyle w:val="afc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06971">
      <w:footerReference w:type="default" r:id="rId16"/>
      <w:pgSz w:w="11906" w:h="16838"/>
      <w:pgMar w:top="1134" w:right="567" w:bottom="1134" w:left="1701" w:header="0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0584" w14:textId="77777777" w:rsidR="00E648C1" w:rsidRDefault="00E648C1">
      <w:r>
        <w:separator/>
      </w:r>
    </w:p>
  </w:endnote>
  <w:endnote w:type="continuationSeparator" w:id="0">
    <w:p w14:paraId="5453BE2E" w14:textId="77777777" w:rsidR="00E648C1" w:rsidRDefault="00E6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;Calibri"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Devanagari;Mangal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charset w:val="00"/>
    <w:family w:val="auto"/>
    <w:pitch w:val="default"/>
  </w:font>
  <w:font w:name="Noto Sans CJK SC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52F91" w14:textId="77777777" w:rsidR="004E71ED" w:rsidRDefault="004E71ED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22</w:t>
    </w:r>
    <w:r>
      <w:fldChar w:fldCharType="end"/>
    </w:r>
  </w:p>
  <w:p w14:paraId="479EB0BB" w14:textId="77777777" w:rsidR="004E71ED" w:rsidRDefault="004E71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6811" w14:textId="77777777" w:rsidR="004E71ED" w:rsidRDefault="004E71E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A7DA" w14:textId="77777777" w:rsidR="004E71ED" w:rsidRDefault="004E71ED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23</w:t>
    </w:r>
    <w:r>
      <w:fldChar w:fldCharType="end"/>
    </w:r>
  </w:p>
  <w:p w14:paraId="571C1FB3" w14:textId="77777777" w:rsidR="004E71ED" w:rsidRDefault="004E71E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ADEE" w14:textId="77777777" w:rsidR="00E648C1" w:rsidRDefault="00E648C1">
      <w:r>
        <w:separator/>
      </w:r>
    </w:p>
  </w:footnote>
  <w:footnote w:type="continuationSeparator" w:id="0">
    <w:p w14:paraId="155D9AD2" w14:textId="77777777" w:rsidR="00E648C1" w:rsidRDefault="00E6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7EC2"/>
    <w:multiLevelType w:val="hybridMultilevel"/>
    <w:tmpl w:val="72ACB9C2"/>
    <w:lvl w:ilvl="0" w:tplc="B590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AF40A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8FC29F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466E70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CFFCA4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373C5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C0E482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8A369C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521AF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CD67C1"/>
    <w:multiLevelType w:val="hybridMultilevel"/>
    <w:tmpl w:val="538EC7E2"/>
    <w:lvl w:ilvl="0" w:tplc="9E8CF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8BC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F873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2A7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46E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FE75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69C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88A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02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722B"/>
    <w:multiLevelType w:val="hybridMultilevel"/>
    <w:tmpl w:val="5AAC0E42"/>
    <w:lvl w:ilvl="0" w:tplc="5708398C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  <w:rPr>
        <w:b/>
        <w:bCs/>
      </w:rPr>
    </w:lvl>
    <w:lvl w:ilvl="1" w:tplc="1D42BF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58E24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21A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0BF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C9F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47D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3ED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2DC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86FBB"/>
    <w:multiLevelType w:val="hybridMultilevel"/>
    <w:tmpl w:val="5EF2ED52"/>
    <w:lvl w:ilvl="0" w:tplc="24426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44664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0BD09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397494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FFE6DC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77D6F0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613494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E57C7B6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A6BE7A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D872C3D"/>
    <w:multiLevelType w:val="hybridMultilevel"/>
    <w:tmpl w:val="BDE20852"/>
    <w:lvl w:ilvl="0" w:tplc="B422F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89249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5424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558AEC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96655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899803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3B8CDF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839EAB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CD909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01B1A49"/>
    <w:multiLevelType w:val="multilevel"/>
    <w:tmpl w:val="1BB07C74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  <w:rPr>
        <w:b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95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b/>
      </w:rPr>
    </w:lvl>
  </w:abstractNum>
  <w:abstractNum w:abstractNumId="6" w15:restartNumberingAfterBreak="0">
    <w:nsid w:val="1371049C"/>
    <w:multiLevelType w:val="hybridMultilevel"/>
    <w:tmpl w:val="151412A4"/>
    <w:lvl w:ilvl="0" w:tplc="9A923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15F00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08E6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0DA84E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0EAAFB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69123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12C673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3050C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9C12D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9EC1827"/>
    <w:multiLevelType w:val="hybridMultilevel"/>
    <w:tmpl w:val="0AB06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0961"/>
    <w:multiLevelType w:val="hybridMultilevel"/>
    <w:tmpl w:val="EDAA4DB2"/>
    <w:lvl w:ilvl="0" w:tplc="F6860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98103C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CCBE1D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DB083F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B6404B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84245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7186C3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AFC487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16E81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B2226FC"/>
    <w:multiLevelType w:val="hybridMultilevel"/>
    <w:tmpl w:val="A0403F4E"/>
    <w:lvl w:ilvl="0" w:tplc="ED3E28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1258FC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FB9C3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6A2A50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8E419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A1721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F1BEBBD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780CE1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D67A97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B85640E"/>
    <w:multiLevelType w:val="hybridMultilevel"/>
    <w:tmpl w:val="9110B548"/>
    <w:lvl w:ilvl="0" w:tplc="18E21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86D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C1F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2B7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407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A4D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E87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04E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A3B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11F2D"/>
    <w:multiLevelType w:val="hybridMultilevel"/>
    <w:tmpl w:val="8D8CAB7C"/>
    <w:lvl w:ilvl="0" w:tplc="3A0EA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C16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209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88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7B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A65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CFF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454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224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85CB5"/>
    <w:multiLevelType w:val="hybridMultilevel"/>
    <w:tmpl w:val="9A7892AE"/>
    <w:lvl w:ilvl="0" w:tplc="A1E2EFA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5BBE00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2EB9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4AA4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9A23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0880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A201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D62E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F612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10E41AC"/>
    <w:multiLevelType w:val="hybridMultilevel"/>
    <w:tmpl w:val="60DEC2AA"/>
    <w:lvl w:ilvl="0" w:tplc="A948B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erif CJK SC;Calibri" w:hAnsi="Times New Roman" w:cs="Times New Roman"/>
      </w:rPr>
    </w:lvl>
    <w:lvl w:ilvl="1" w:tplc="1F127A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899221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8CC1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639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5690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C4E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AC06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AAD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E2953"/>
    <w:multiLevelType w:val="hybridMultilevel"/>
    <w:tmpl w:val="175A4408"/>
    <w:lvl w:ilvl="0" w:tplc="70D62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11928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C8ACE4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390AC1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B8A4E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52269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5552B8D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7FA0B7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A15A6E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24144414"/>
    <w:multiLevelType w:val="hybridMultilevel"/>
    <w:tmpl w:val="CDB88DCA"/>
    <w:lvl w:ilvl="0" w:tplc="091CD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4B7097FE">
      <w:start w:val="1"/>
      <w:numFmt w:val="decimal"/>
      <w:lvlText w:val="%2."/>
      <w:lvlJc w:val="left"/>
      <w:pPr>
        <w:tabs>
          <w:tab w:val="num" w:pos="0"/>
        </w:tabs>
        <w:ind w:left="2061" w:hanging="360"/>
      </w:pPr>
      <w:rPr>
        <w:b/>
      </w:rPr>
    </w:lvl>
    <w:lvl w:ilvl="2" w:tplc="550CFE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B0A078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ECEA7F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5C6DA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BCC0B3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A0F09C7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AD260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24AE60A0"/>
    <w:multiLevelType w:val="hybridMultilevel"/>
    <w:tmpl w:val="6EAAF0A2"/>
    <w:lvl w:ilvl="0" w:tplc="27A089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20608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5D88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75BC4D3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E6BA0DC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0EA61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1EF05A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36EC57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54DAA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7FA56B2"/>
    <w:multiLevelType w:val="hybridMultilevel"/>
    <w:tmpl w:val="4208B5D0"/>
    <w:lvl w:ilvl="0" w:tplc="A0C4F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467DC2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2" w:tplc="0BDC4B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A77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A1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6AD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AAF2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4A2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4B2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70250"/>
    <w:multiLevelType w:val="hybridMultilevel"/>
    <w:tmpl w:val="B330E354"/>
    <w:lvl w:ilvl="0" w:tplc="A0067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F6F6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CB5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1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F417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4A6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682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F47C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9C7E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36266"/>
    <w:multiLevelType w:val="hybridMultilevel"/>
    <w:tmpl w:val="37622D78"/>
    <w:lvl w:ilvl="0" w:tplc="C9C898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33E893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2FEE2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0BD8BE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6C5C7B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CE63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542478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A4B65C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36A6C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11820D3"/>
    <w:multiLevelType w:val="hybridMultilevel"/>
    <w:tmpl w:val="DCC4EDD6"/>
    <w:lvl w:ilvl="0" w:tplc="DDAA5A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7A00C1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84669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5A4466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BF50D3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2490F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3C7254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6F1AA6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9FCAA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1193762"/>
    <w:multiLevelType w:val="hybridMultilevel"/>
    <w:tmpl w:val="D7C41060"/>
    <w:lvl w:ilvl="0" w:tplc="7CF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09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E340D4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27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888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EE8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8E1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7C0C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2BC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510700"/>
    <w:multiLevelType w:val="hybridMultilevel"/>
    <w:tmpl w:val="576C6480"/>
    <w:lvl w:ilvl="0" w:tplc="236A10C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D2B638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022E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4066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D6CA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0E483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423C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B6EF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3A6E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3810D26"/>
    <w:multiLevelType w:val="hybridMultilevel"/>
    <w:tmpl w:val="4B12405C"/>
    <w:lvl w:ilvl="0" w:tplc="5B1E1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51720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A5EA91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B91E57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0FA0D9C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50264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0ABAF1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61AC91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0902F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354025BF"/>
    <w:multiLevelType w:val="hybridMultilevel"/>
    <w:tmpl w:val="7D5A7B36"/>
    <w:lvl w:ilvl="0" w:tplc="2806E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52E232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3AA4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6DBE7C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38E28D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23827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571EA3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21F2B1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EE1C56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363A0DB5"/>
    <w:multiLevelType w:val="hybridMultilevel"/>
    <w:tmpl w:val="1E0867A6"/>
    <w:lvl w:ilvl="0" w:tplc="D9A2B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C2548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29C606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D99CE1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985A42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66AAF6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5A60AB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B18EBB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85687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37C5406B"/>
    <w:multiLevelType w:val="hybridMultilevel"/>
    <w:tmpl w:val="24729D1A"/>
    <w:lvl w:ilvl="0" w:tplc="71A4FBB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3118C3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BAF1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8E68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0283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ECEF5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662D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BE88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D6D1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3C845018"/>
    <w:multiLevelType w:val="hybridMultilevel"/>
    <w:tmpl w:val="DEDE8006"/>
    <w:lvl w:ilvl="0" w:tplc="0922D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2F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368E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2E8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E40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C98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545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A0AF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2A1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81BEA"/>
    <w:multiLevelType w:val="hybridMultilevel"/>
    <w:tmpl w:val="2B4C6570"/>
    <w:lvl w:ilvl="0" w:tplc="10304A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A0D8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402896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615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0B2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CEC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F2EC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4B0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D8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E60107"/>
    <w:multiLevelType w:val="hybridMultilevel"/>
    <w:tmpl w:val="3DA44F16"/>
    <w:lvl w:ilvl="0" w:tplc="4E2452B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E1461B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32E5D8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AB888CA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DA6AAC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CA614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2C86B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F14E26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CBEF5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422D0A37"/>
    <w:multiLevelType w:val="hybridMultilevel"/>
    <w:tmpl w:val="404C2A4E"/>
    <w:lvl w:ilvl="0" w:tplc="767AB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ACA8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8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01C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4D6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83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6D8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AE1D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CD3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6A76E9"/>
    <w:multiLevelType w:val="hybridMultilevel"/>
    <w:tmpl w:val="50F65C42"/>
    <w:lvl w:ilvl="0" w:tplc="D5666B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A7560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655E3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08A60C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0FEE98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022EEF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8F0AD4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B71C3D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EC0C2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4A0A17E6"/>
    <w:multiLevelType w:val="hybridMultilevel"/>
    <w:tmpl w:val="1C6CC228"/>
    <w:lvl w:ilvl="0" w:tplc="3564C6CA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B002F1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D2C6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F6A1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2C17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B8BA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C0D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7623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068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4E985179"/>
    <w:multiLevelType w:val="hybridMultilevel"/>
    <w:tmpl w:val="9C6433CE"/>
    <w:lvl w:ilvl="0" w:tplc="E48EB59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Noto Serif CJK SC;Calibri" w:hAnsi="Times New Roman" w:cs="Times New Roman"/>
      </w:rPr>
    </w:lvl>
    <w:lvl w:ilvl="1" w:tplc="4D4E35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68CF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A5CBA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8AE0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28D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5244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910B4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C6A8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0656E21"/>
    <w:multiLevelType w:val="hybridMultilevel"/>
    <w:tmpl w:val="4E242BD6"/>
    <w:lvl w:ilvl="0" w:tplc="00C86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9A02D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4942E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F692CA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9C04B4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B42EBD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7DAEFD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B45A85D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EB4C40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557942E3"/>
    <w:multiLevelType w:val="hybridMultilevel"/>
    <w:tmpl w:val="9B826B04"/>
    <w:lvl w:ilvl="0" w:tplc="164E37D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B47474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267F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2E27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50C6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AE20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8820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9AE49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0A3E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58E8727D"/>
    <w:multiLevelType w:val="hybridMultilevel"/>
    <w:tmpl w:val="D46E1EC4"/>
    <w:lvl w:ilvl="0" w:tplc="9F3EB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C8A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A8F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07E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C5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429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6C3E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822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062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0B663D"/>
    <w:multiLevelType w:val="multilevel"/>
    <w:tmpl w:val="FF888750"/>
    <w:lvl w:ilvl="0">
      <w:start w:val="1"/>
      <w:numFmt w:val="decimal"/>
      <w:lvlText w:val="%1."/>
      <w:lvlJc w:val="left"/>
      <w:pPr>
        <w:tabs>
          <w:tab w:val="num" w:pos="0"/>
        </w:tabs>
        <w:ind w:left="585" w:hanging="585"/>
      </w:pPr>
      <w:rPr>
        <w:b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>
        <w:b/>
      </w:rPr>
    </w:lvl>
  </w:abstractNum>
  <w:abstractNum w:abstractNumId="38" w15:restartNumberingAfterBreak="0">
    <w:nsid w:val="6BEA4BAB"/>
    <w:multiLevelType w:val="multilevel"/>
    <w:tmpl w:val="B19AD110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39" w15:restartNumberingAfterBreak="0">
    <w:nsid w:val="6CB53485"/>
    <w:multiLevelType w:val="hybridMultilevel"/>
    <w:tmpl w:val="41829566"/>
    <w:lvl w:ilvl="0" w:tplc="F05EF376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 w:tplc="9662BA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FCEB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CF22B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C684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70FF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FE80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0528A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6EFA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0D43B09"/>
    <w:multiLevelType w:val="hybridMultilevel"/>
    <w:tmpl w:val="0D663DC0"/>
    <w:lvl w:ilvl="0" w:tplc="56847A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1FFEC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66949B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DB76FC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313AF0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03C39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63D2FB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37ECC5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A3381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11D483A"/>
    <w:multiLevelType w:val="hybridMultilevel"/>
    <w:tmpl w:val="461C35F8"/>
    <w:lvl w:ilvl="0" w:tplc="D13ED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EE2CB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074E9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EC74A8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9CA4C1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779C3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50F06A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A65822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9AB6DB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4C274CE"/>
    <w:multiLevelType w:val="hybridMultilevel"/>
    <w:tmpl w:val="AC56116A"/>
    <w:lvl w:ilvl="0" w:tplc="538A4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2CB45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DBE6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36C7A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EBCD5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3970F1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E4EE1C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D11828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CC3EE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72A4D39"/>
    <w:multiLevelType w:val="hybridMultilevel"/>
    <w:tmpl w:val="791A4122"/>
    <w:lvl w:ilvl="0" w:tplc="2CF04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C1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C68B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E1B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A62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A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264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DEFC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66E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F23A7"/>
    <w:multiLevelType w:val="hybridMultilevel"/>
    <w:tmpl w:val="C72ECF14"/>
    <w:lvl w:ilvl="0" w:tplc="CC14B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D660D1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26E22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5C4A16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5A32A0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26EC8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DBDC3B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4F329E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4C2CE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7EAD7E2D"/>
    <w:multiLevelType w:val="multilevel"/>
    <w:tmpl w:val="FC0C20BA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46" w15:restartNumberingAfterBreak="0">
    <w:nsid w:val="7FCB6C3B"/>
    <w:multiLevelType w:val="hybridMultilevel"/>
    <w:tmpl w:val="E75420F2"/>
    <w:lvl w:ilvl="0" w:tplc="5C800A0A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5F7445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409A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549D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3076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3E46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AAB9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82C8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6E75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"/>
  </w:num>
  <w:num w:numId="5">
    <w:abstractNumId w:val="45"/>
  </w:num>
  <w:num w:numId="6">
    <w:abstractNumId w:val="39"/>
  </w:num>
  <w:num w:numId="7">
    <w:abstractNumId w:val="23"/>
  </w:num>
  <w:num w:numId="8">
    <w:abstractNumId w:val="21"/>
  </w:num>
  <w:num w:numId="9">
    <w:abstractNumId w:val="19"/>
  </w:num>
  <w:num w:numId="10">
    <w:abstractNumId w:val="9"/>
  </w:num>
  <w:num w:numId="11">
    <w:abstractNumId w:val="46"/>
  </w:num>
  <w:num w:numId="12">
    <w:abstractNumId w:val="22"/>
  </w:num>
  <w:num w:numId="13">
    <w:abstractNumId w:val="24"/>
  </w:num>
  <w:num w:numId="14">
    <w:abstractNumId w:val="11"/>
  </w:num>
  <w:num w:numId="15">
    <w:abstractNumId w:val="5"/>
  </w:num>
  <w:num w:numId="16">
    <w:abstractNumId w:val="40"/>
  </w:num>
  <w:num w:numId="17">
    <w:abstractNumId w:val="42"/>
  </w:num>
  <w:num w:numId="18">
    <w:abstractNumId w:val="41"/>
  </w:num>
  <w:num w:numId="19">
    <w:abstractNumId w:val="35"/>
  </w:num>
  <w:num w:numId="20">
    <w:abstractNumId w:val="1"/>
  </w:num>
  <w:num w:numId="21">
    <w:abstractNumId w:val="37"/>
  </w:num>
  <w:num w:numId="22">
    <w:abstractNumId w:val="36"/>
  </w:num>
  <w:num w:numId="23">
    <w:abstractNumId w:val="28"/>
  </w:num>
  <w:num w:numId="24">
    <w:abstractNumId w:val="27"/>
  </w:num>
  <w:num w:numId="25">
    <w:abstractNumId w:val="14"/>
  </w:num>
  <w:num w:numId="26">
    <w:abstractNumId w:val="31"/>
  </w:num>
  <w:num w:numId="27">
    <w:abstractNumId w:val="26"/>
  </w:num>
  <w:num w:numId="28">
    <w:abstractNumId w:val="0"/>
  </w:num>
  <w:num w:numId="29">
    <w:abstractNumId w:val="6"/>
  </w:num>
  <w:num w:numId="30">
    <w:abstractNumId w:val="30"/>
  </w:num>
  <w:num w:numId="31">
    <w:abstractNumId w:val="10"/>
  </w:num>
  <w:num w:numId="32">
    <w:abstractNumId w:val="33"/>
  </w:num>
  <w:num w:numId="33">
    <w:abstractNumId w:val="8"/>
  </w:num>
  <w:num w:numId="34">
    <w:abstractNumId w:val="18"/>
  </w:num>
  <w:num w:numId="35">
    <w:abstractNumId w:val="12"/>
  </w:num>
  <w:num w:numId="36">
    <w:abstractNumId w:val="43"/>
  </w:num>
  <w:num w:numId="37">
    <w:abstractNumId w:val="2"/>
  </w:num>
  <w:num w:numId="38">
    <w:abstractNumId w:val="16"/>
  </w:num>
  <w:num w:numId="39">
    <w:abstractNumId w:val="44"/>
  </w:num>
  <w:num w:numId="40">
    <w:abstractNumId w:val="38"/>
  </w:num>
  <w:num w:numId="41">
    <w:abstractNumId w:val="20"/>
  </w:num>
  <w:num w:numId="42">
    <w:abstractNumId w:val="34"/>
  </w:num>
  <w:num w:numId="43">
    <w:abstractNumId w:val="4"/>
  </w:num>
  <w:num w:numId="44">
    <w:abstractNumId w:val="25"/>
  </w:num>
  <w:num w:numId="45">
    <w:abstractNumId w:val="17"/>
  </w:num>
  <w:num w:numId="46">
    <w:abstractNumId w:val="15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Галстян Сарибек">
    <w15:presenceInfo w15:providerId="Windows Live" w15:userId="650fa02e28d1f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71"/>
    <w:rsid w:val="001043B2"/>
    <w:rsid w:val="004E71ED"/>
    <w:rsid w:val="005B44B8"/>
    <w:rsid w:val="00706971"/>
    <w:rsid w:val="0096593A"/>
    <w:rsid w:val="00E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9E79"/>
  <w15:docId w15:val="{11A19809-9448-4277-AEB2-18361C5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;Times New Roma" w:eastAsia="Noto Serif CJK SC;Calibri" w:hAnsi="Liberation Serif;Times New Roma" w:cs="Noto Sans Devanagari;Mangal"/>
      <w:lang w:val="ru-RU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Mangal"/>
      <w:b/>
      <w:bCs/>
      <w:sz w:val="32"/>
      <w:szCs w:val="29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5"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paragraph" w:styleId="4">
    <w:name w:val="heading 4"/>
    <w:basedOn w:val="a"/>
    <w:next w:val="a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Mangal"/>
      <w:b/>
      <w:bCs/>
      <w:sz w:val="28"/>
      <w:szCs w:val="25"/>
    </w:rPr>
  </w:style>
  <w:style w:type="paragraph" w:styleId="5">
    <w:name w:val="heading 5"/>
    <w:basedOn w:val="a"/>
    <w:next w:val="a"/>
    <w:link w:val="5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qFormat/>
    <w:rPr>
      <w:rFonts w:ascii="Liberation Serif;Times New Roma" w:eastAsia="Noto Serif CJK SC;Calibri" w:hAnsi="Liberation Serif;Times New Roma" w:cs="Mangal"/>
      <w:szCs w:val="21"/>
      <w:lang w:val="ru-RU"/>
    </w:rPr>
  </w:style>
  <w:style w:type="paragraph" w:styleId="a4">
    <w:name w:val="Title"/>
    <w:basedOn w:val="a"/>
    <w:next w:val="a"/>
    <w:link w:val="10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Знак1"/>
    <w:link w:val="a4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12">
    <w:name w:val="Верхний колонтитул Знак1"/>
    <w:link w:val="a9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a"/>
    <w:uiPriority w:val="99"/>
  </w:style>
  <w:style w:type="table" w:styleId="ab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basedOn w:val="1"/>
    <w:next w:val="a"/>
    <w:qFormat/>
    <w:pPr>
      <w:keepLines/>
      <w:numPr>
        <w:numId w:val="0"/>
      </w:numPr>
      <w:spacing w:after="0" w:line="256" w:lineRule="auto"/>
      <w:outlineLvl w:val="9"/>
    </w:pPr>
    <w:rPr>
      <w:rFonts w:cs="Times New Roman"/>
      <w:b w:val="0"/>
      <w:bCs w:val="0"/>
      <w:color w:val="2F5496"/>
      <w:szCs w:val="32"/>
      <w:lang w:bidi="ar-SA"/>
    </w:rPr>
  </w:style>
  <w:style w:type="paragraph" w:styleId="af3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eastAsia="Calibri" w:hAnsi="Times New Roman" w:cs="Times New Roman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Times New Roman" w:eastAsia="Noto Serif CJK SC;Calibri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  <w:sz w:val="20"/>
    </w:rPr>
  </w:style>
  <w:style w:type="character" w:customStyle="1" w:styleId="WW8Num14z2">
    <w:name w:val="WW8Num14z2"/>
    <w:qFormat/>
    <w:rPr>
      <w:rFonts w:ascii="Wingdings" w:hAnsi="Wingdings" w:cs="Wingdings"/>
      <w:sz w:val="20"/>
    </w:rPr>
  </w:style>
  <w:style w:type="character" w:customStyle="1" w:styleId="WW8Num15z0">
    <w:name w:val="WW8Num15z0"/>
    <w:qFormat/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20z0">
    <w:name w:val="WW8Num20z0"/>
    <w:qFormat/>
    <w:rPr>
      <w:rFonts w:ascii="Symbol" w:hAnsi="Symbol" w:cs="Symbol"/>
      <w:sz w:val="20"/>
    </w:rPr>
  </w:style>
  <w:style w:type="character" w:customStyle="1" w:styleId="WW8Num20z1">
    <w:name w:val="WW8Num20z1"/>
    <w:qFormat/>
    <w:rPr>
      <w:rFonts w:ascii="Courier New" w:hAnsi="Courier New" w:cs="Courier New"/>
      <w:sz w:val="20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rFonts w:ascii="Symbol" w:hAnsi="Symbol" w:cs="Symbol"/>
      <w:sz w:val="20"/>
    </w:rPr>
  </w:style>
  <w:style w:type="character" w:customStyle="1" w:styleId="WW8Num21z1">
    <w:name w:val="WW8Num21z1"/>
    <w:qFormat/>
    <w:rPr>
      <w:rFonts w:ascii="Courier New" w:hAnsi="Courier New" w:cs="Courier New"/>
      <w:sz w:val="20"/>
    </w:rPr>
  </w:style>
  <w:style w:type="character" w:customStyle="1" w:styleId="WW8Num21z2">
    <w:name w:val="WW8Num21z2"/>
    <w:qFormat/>
    <w:rPr>
      <w:rFonts w:ascii="Wingdings" w:hAnsi="Wingdings" w:cs="Wingdings"/>
      <w:sz w:val="20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  <w:sz w:val="20"/>
    </w:rPr>
  </w:style>
  <w:style w:type="character" w:customStyle="1" w:styleId="WW8Num24z1">
    <w:name w:val="WW8Num24z1"/>
    <w:qFormat/>
    <w:rPr>
      <w:rFonts w:ascii="Courier New" w:hAnsi="Courier New" w:cs="Courier New"/>
      <w:sz w:val="20"/>
    </w:rPr>
  </w:style>
  <w:style w:type="character" w:customStyle="1" w:styleId="WW8Num24z2">
    <w:name w:val="WW8Num24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  <w:rPr>
      <w:b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  <w:rPr>
      <w:rFonts w:ascii="Courier New" w:hAnsi="Courier New" w:cs="Courier New"/>
      <w:sz w:val="20"/>
    </w:rPr>
  </w:style>
  <w:style w:type="character" w:customStyle="1" w:styleId="WW8Num28z2">
    <w:name w:val="WW8Num28z2"/>
    <w:qFormat/>
    <w:rPr>
      <w:rFonts w:ascii="Wingdings" w:hAnsi="Wingdings" w:cs="Wingdings"/>
      <w:sz w:val="20"/>
    </w:rPr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2z0">
    <w:name w:val="WW8Num32z0"/>
    <w:qFormat/>
    <w:rPr>
      <w:b/>
    </w:rPr>
  </w:style>
  <w:style w:type="character" w:customStyle="1" w:styleId="WW8Num34z1">
    <w:name w:val="WW8Num34z1"/>
    <w:qFormat/>
    <w:rPr>
      <w:rFonts w:ascii="Courier New" w:hAnsi="Courier New" w:cs="Courier New"/>
      <w:sz w:val="20"/>
    </w:rPr>
  </w:style>
  <w:style w:type="character" w:customStyle="1" w:styleId="WW8Num36z0">
    <w:name w:val="WW8Num36z0"/>
    <w:qFormat/>
    <w:rPr>
      <w:rFonts w:ascii="Symbol" w:hAnsi="Symbol" w:cs="Symbol"/>
      <w:sz w:val="20"/>
    </w:rPr>
  </w:style>
  <w:style w:type="character" w:customStyle="1" w:styleId="WW8Num36z1">
    <w:name w:val="WW8Num36z1"/>
    <w:qFormat/>
    <w:rPr>
      <w:rFonts w:ascii="Courier New" w:hAnsi="Courier New" w:cs="Courier New"/>
      <w:sz w:val="20"/>
    </w:rPr>
  </w:style>
  <w:style w:type="character" w:customStyle="1" w:styleId="WW8Num36z2">
    <w:name w:val="WW8Num36z2"/>
    <w:qFormat/>
    <w:rPr>
      <w:rFonts w:ascii="Wingdings" w:hAnsi="Wingdings" w:cs="Wingdings"/>
      <w:sz w:val="20"/>
    </w:rPr>
  </w:style>
  <w:style w:type="character" w:customStyle="1" w:styleId="WW8Num37z0">
    <w:name w:val="WW8Num37z0"/>
    <w:qFormat/>
    <w:rPr>
      <w:rFonts w:ascii="Symbol" w:hAnsi="Symbol" w:cs="Symbol"/>
      <w:sz w:val="20"/>
    </w:rPr>
  </w:style>
  <w:style w:type="character" w:customStyle="1" w:styleId="WW8Num37z1">
    <w:name w:val="WW8Num37z1"/>
    <w:qFormat/>
    <w:rPr>
      <w:rFonts w:ascii="Courier New" w:hAnsi="Courier New" w:cs="Courier New"/>
      <w:sz w:val="20"/>
    </w:rPr>
  </w:style>
  <w:style w:type="character" w:customStyle="1" w:styleId="WW8Num37z2">
    <w:name w:val="WW8Num37z2"/>
    <w:qFormat/>
    <w:rPr>
      <w:rFonts w:ascii="Wingdings" w:hAnsi="Wingdings" w:cs="Wingdings"/>
      <w:sz w:val="20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  <w:rPr>
      <w:rFonts w:ascii="Symbol" w:hAnsi="Symbol" w:cs="Symbol"/>
      <w:sz w:val="20"/>
    </w:rPr>
  </w:style>
  <w:style w:type="character" w:customStyle="1" w:styleId="WW8Num39z1">
    <w:name w:val="WW8Num39z1"/>
    <w:qFormat/>
    <w:rPr>
      <w:rFonts w:ascii="Courier New" w:hAnsi="Courier New" w:cs="Courier New"/>
      <w:sz w:val="20"/>
    </w:rPr>
  </w:style>
  <w:style w:type="character" w:customStyle="1" w:styleId="WW8Num39z2">
    <w:name w:val="WW8Num39z2"/>
    <w:qFormat/>
    <w:rPr>
      <w:rFonts w:ascii="Wingdings" w:hAnsi="Wingdings" w:cs="Wingdings"/>
      <w:sz w:val="20"/>
    </w:rPr>
  </w:style>
  <w:style w:type="character" w:customStyle="1" w:styleId="WW8Num40z0">
    <w:name w:val="WW8Num40z0"/>
    <w:qFormat/>
    <w:rPr>
      <w:rFonts w:ascii="Symbol" w:hAnsi="Symbol" w:cs="Symbol"/>
      <w:sz w:val="20"/>
    </w:rPr>
  </w:style>
  <w:style w:type="character" w:customStyle="1" w:styleId="WW8Num40z1">
    <w:name w:val="WW8Num40z1"/>
    <w:qFormat/>
    <w:rPr>
      <w:rFonts w:ascii="Courier New" w:hAnsi="Courier New" w:cs="Courier New"/>
      <w:sz w:val="20"/>
    </w:rPr>
  </w:style>
  <w:style w:type="character" w:customStyle="1" w:styleId="WW8Num40z2">
    <w:name w:val="WW8Num40z2"/>
    <w:qFormat/>
    <w:rPr>
      <w:rFonts w:ascii="Wingdings" w:hAnsi="Wingdings" w:cs="Wingdings"/>
      <w:sz w:val="20"/>
    </w:rPr>
  </w:style>
  <w:style w:type="character" w:customStyle="1" w:styleId="WW8Num43z0">
    <w:name w:val="WW8Num43z0"/>
    <w:qFormat/>
    <w:rPr>
      <w:rFonts w:ascii="Times New Roman" w:eastAsia="Noto Serif CJK SC;Calibri" w:hAnsi="Times New Roman" w:cs="Times New Roman"/>
    </w:rPr>
  </w:style>
  <w:style w:type="character" w:customStyle="1" w:styleId="WW8Num44z0">
    <w:name w:val="WW8Num44z0"/>
    <w:qFormat/>
    <w:rPr>
      <w:rFonts w:ascii="Symbol" w:hAnsi="Symbol" w:cs="Symbol"/>
      <w:sz w:val="20"/>
    </w:rPr>
  </w:style>
  <w:style w:type="character" w:customStyle="1" w:styleId="WW8Num44z1">
    <w:name w:val="WW8Num44z1"/>
    <w:qFormat/>
    <w:rPr>
      <w:rFonts w:ascii="Courier New" w:hAnsi="Courier New" w:cs="Courier New"/>
      <w:sz w:val="20"/>
    </w:rPr>
  </w:style>
  <w:style w:type="character" w:customStyle="1" w:styleId="WW8Num44z2">
    <w:name w:val="WW8Num44z2"/>
    <w:qFormat/>
    <w:rPr>
      <w:rFonts w:ascii="Wingdings" w:hAnsi="Wingdings" w:cs="Wingdings"/>
      <w:sz w:val="20"/>
    </w:rPr>
  </w:style>
  <w:style w:type="character" w:customStyle="1" w:styleId="WW8Num46z0">
    <w:name w:val="WW8Num46z0"/>
    <w:qFormat/>
    <w:rPr>
      <w:rFonts w:ascii="Symbol" w:hAnsi="Symbol" w:cs="Symbol"/>
    </w:rPr>
  </w:style>
  <w:style w:type="character" w:customStyle="1" w:styleId="WW8Num46z1">
    <w:name w:val="WW8Num46z1"/>
    <w:qFormat/>
    <w:rPr>
      <w:rFonts w:ascii="Courier New" w:hAnsi="Courier New" w:cs="Courier New"/>
    </w:rPr>
  </w:style>
  <w:style w:type="character" w:customStyle="1" w:styleId="WW8Num46z2">
    <w:name w:val="WW8Num46z2"/>
    <w:qFormat/>
    <w:rPr>
      <w:rFonts w:ascii="Wingdings" w:hAnsi="Wingdings" w:cs="Wingdings"/>
    </w:rPr>
  </w:style>
  <w:style w:type="character" w:customStyle="1" w:styleId="WW8Num48z0">
    <w:name w:val="WW8Num48z0"/>
    <w:qFormat/>
    <w:rPr>
      <w:b/>
      <w:bCs/>
    </w:rPr>
  </w:style>
  <w:style w:type="character" w:customStyle="1" w:styleId="WW8Num48z1">
    <w:name w:val="WW8Num48z1"/>
    <w:qFormat/>
    <w:rPr>
      <w:rFonts w:ascii="Courier New" w:hAnsi="Courier New" w:cs="Courier New"/>
      <w:sz w:val="20"/>
    </w:rPr>
  </w:style>
  <w:style w:type="character" w:customStyle="1" w:styleId="WW8Num49z0">
    <w:name w:val="WW8Num49z0"/>
    <w:qFormat/>
    <w:rPr>
      <w:rFonts w:ascii="Symbol" w:hAnsi="Symbol" w:cs="Symbol"/>
      <w:sz w:val="20"/>
    </w:rPr>
  </w:style>
  <w:style w:type="character" w:customStyle="1" w:styleId="WW8Num49z1">
    <w:name w:val="WW8Num49z1"/>
    <w:qFormat/>
    <w:rPr>
      <w:rFonts w:ascii="Courier New" w:hAnsi="Courier New" w:cs="Courier New"/>
      <w:sz w:val="20"/>
    </w:rPr>
  </w:style>
  <w:style w:type="character" w:customStyle="1" w:styleId="WW8Num49z2">
    <w:name w:val="WW8Num49z2"/>
    <w:qFormat/>
    <w:rPr>
      <w:rFonts w:ascii="Wingdings" w:hAnsi="Wingdings" w:cs="Wingdings"/>
      <w:sz w:val="20"/>
    </w:rPr>
  </w:style>
  <w:style w:type="character" w:customStyle="1" w:styleId="WW8Num50z0">
    <w:name w:val="WW8Num50z0"/>
    <w:qFormat/>
    <w:rPr>
      <w:rFonts w:ascii="Symbol" w:hAnsi="Symbol" w:cs="Symbol"/>
      <w:sz w:val="20"/>
    </w:rPr>
  </w:style>
  <w:style w:type="character" w:customStyle="1" w:styleId="WW8Num50z1">
    <w:name w:val="WW8Num50z1"/>
    <w:qFormat/>
    <w:rPr>
      <w:rFonts w:ascii="Courier New" w:hAnsi="Courier New" w:cs="Courier New"/>
      <w:sz w:val="20"/>
    </w:rPr>
  </w:style>
  <w:style w:type="character" w:customStyle="1" w:styleId="WW8Num50z2">
    <w:name w:val="WW8Num50z2"/>
    <w:qFormat/>
    <w:rPr>
      <w:rFonts w:ascii="Wingdings" w:hAnsi="Wingdings" w:cs="Wingdings"/>
      <w:sz w:val="20"/>
    </w:rPr>
  </w:style>
  <w:style w:type="character" w:customStyle="1" w:styleId="WW8Num51z0">
    <w:name w:val="WW8Num51z0"/>
    <w:qFormat/>
  </w:style>
  <w:style w:type="character" w:customStyle="1" w:styleId="WW8Num52z0">
    <w:name w:val="WW8Num52z0"/>
    <w:qFormat/>
    <w:rPr>
      <w:rFonts w:ascii="Symbol" w:hAnsi="Symbol" w:cs="Symbol"/>
      <w:sz w:val="20"/>
    </w:rPr>
  </w:style>
  <w:style w:type="character" w:customStyle="1" w:styleId="WW8Num52z1">
    <w:name w:val="WW8Num52z1"/>
    <w:qFormat/>
    <w:rPr>
      <w:rFonts w:ascii="Courier New" w:hAnsi="Courier New" w:cs="Courier New"/>
      <w:sz w:val="20"/>
    </w:rPr>
  </w:style>
  <w:style w:type="character" w:customStyle="1" w:styleId="WW8Num52z2">
    <w:name w:val="WW8Num52z2"/>
    <w:qFormat/>
    <w:rPr>
      <w:rFonts w:ascii="Wingdings" w:hAnsi="Wingdings" w:cs="Wingdings"/>
      <w:sz w:val="20"/>
    </w:rPr>
  </w:style>
  <w:style w:type="character" w:customStyle="1" w:styleId="WW8Num53z0">
    <w:name w:val="WW8Num53z0"/>
    <w:qFormat/>
    <w:rPr>
      <w:rFonts w:ascii="Symbol" w:hAnsi="Symbol" w:cs="Symbol"/>
      <w:sz w:val="20"/>
    </w:rPr>
  </w:style>
  <w:style w:type="character" w:customStyle="1" w:styleId="WW8Num53z1">
    <w:name w:val="WW8Num53z1"/>
    <w:qFormat/>
    <w:rPr>
      <w:rFonts w:ascii="Courier New" w:hAnsi="Courier New" w:cs="Courier New"/>
      <w:sz w:val="20"/>
    </w:rPr>
  </w:style>
  <w:style w:type="character" w:customStyle="1" w:styleId="WW8Num53z2">
    <w:name w:val="WW8Num53z2"/>
    <w:qFormat/>
    <w:rPr>
      <w:rFonts w:ascii="Wingdings" w:hAnsi="Wingdings" w:cs="Wingdings"/>
      <w:sz w:val="20"/>
    </w:rPr>
  </w:style>
  <w:style w:type="character" w:customStyle="1" w:styleId="WW8Num54z0">
    <w:name w:val="WW8Num54z0"/>
    <w:qFormat/>
    <w:rPr>
      <w:rFonts w:ascii="Symbol" w:hAnsi="Symbol" w:cs="Symbol"/>
      <w:sz w:val="20"/>
    </w:rPr>
  </w:style>
  <w:style w:type="character" w:customStyle="1" w:styleId="WW8Num54z1">
    <w:name w:val="WW8Num54z1"/>
    <w:qFormat/>
    <w:rPr>
      <w:rFonts w:ascii="Courier New" w:hAnsi="Courier New" w:cs="Courier New"/>
      <w:sz w:val="20"/>
    </w:rPr>
  </w:style>
  <w:style w:type="character" w:customStyle="1" w:styleId="WW8Num54z2">
    <w:name w:val="WW8Num54z2"/>
    <w:qFormat/>
    <w:rPr>
      <w:rFonts w:ascii="Wingdings" w:hAnsi="Wingdings" w:cs="Wingdings"/>
      <w:sz w:val="20"/>
    </w:rPr>
  </w:style>
  <w:style w:type="character" w:customStyle="1" w:styleId="WW8Num55z0">
    <w:name w:val="WW8Num55z0"/>
    <w:qFormat/>
    <w:rPr>
      <w:rFonts w:ascii="Symbol" w:hAnsi="Symbol" w:cs="Symbol"/>
      <w:sz w:val="20"/>
    </w:rPr>
  </w:style>
  <w:style w:type="character" w:customStyle="1" w:styleId="WW8Num55z1">
    <w:name w:val="WW8Num55z1"/>
    <w:qFormat/>
    <w:rPr>
      <w:rFonts w:ascii="Courier New" w:hAnsi="Courier New" w:cs="Courier New"/>
      <w:sz w:val="20"/>
    </w:rPr>
  </w:style>
  <w:style w:type="character" w:customStyle="1" w:styleId="WW8Num55z2">
    <w:name w:val="WW8Num55z2"/>
    <w:qFormat/>
    <w:rPr>
      <w:rFonts w:ascii="Wingdings" w:hAnsi="Wingdings" w:cs="Wingdings"/>
      <w:sz w:val="20"/>
    </w:rPr>
  </w:style>
  <w:style w:type="character" w:customStyle="1" w:styleId="WW8Num56z1">
    <w:name w:val="WW8Num56z1"/>
    <w:qFormat/>
    <w:rPr>
      <w:rFonts w:ascii="Courier New" w:hAnsi="Courier New" w:cs="Courier New"/>
      <w:sz w:val="20"/>
    </w:rPr>
  </w:style>
  <w:style w:type="character" w:customStyle="1" w:styleId="WW8Num57z0">
    <w:name w:val="WW8Num57z0"/>
    <w:qFormat/>
    <w:rPr>
      <w:rFonts w:ascii="Symbol" w:hAnsi="Symbol" w:cs="Symbol"/>
      <w:sz w:val="20"/>
    </w:rPr>
  </w:style>
  <w:style w:type="character" w:customStyle="1" w:styleId="WW8Num57z1">
    <w:name w:val="WW8Num57z1"/>
    <w:qFormat/>
    <w:rPr>
      <w:b/>
    </w:rPr>
  </w:style>
  <w:style w:type="character" w:customStyle="1" w:styleId="WW8Num57z2">
    <w:name w:val="WW8Num57z2"/>
    <w:qFormat/>
    <w:rPr>
      <w:rFonts w:ascii="Wingdings" w:hAnsi="Wingdings" w:cs="Wingdings"/>
      <w:sz w:val="20"/>
    </w:rPr>
  </w:style>
  <w:style w:type="character" w:styleId="af4">
    <w:name w:val="Strong"/>
    <w:qFormat/>
    <w:rPr>
      <w:b/>
      <w:bCs/>
    </w:rPr>
  </w:style>
  <w:style w:type="character" w:customStyle="1" w:styleId="af5">
    <w:name w:val="Символ нумерации"/>
    <w:qFormat/>
  </w:style>
  <w:style w:type="character" w:customStyle="1" w:styleId="af6">
    <w:name w:val="Заголовок Знак"/>
    <w:qFormat/>
    <w:rPr>
      <w:rFonts w:ascii="Calibri Light" w:eastAsia="Times New Roman" w:hAnsi="Calibri Light" w:cs="Mangal"/>
      <w:b/>
      <w:bCs/>
      <w:sz w:val="32"/>
      <w:szCs w:val="29"/>
      <w:lang w:eastAsia="zh-CN" w:bidi="hi-IN"/>
    </w:rPr>
  </w:style>
  <w:style w:type="character" w:customStyle="1" w:styleId="15">
    <w:name w:val="Заголовок 1 Знак"/>
    <w:qFormat/>
    <w:rPr>
      <w:rFonts w:ascii="Calibri Light" w:eastAsia="Times New Roman" w:hAnsi="Calibri Light" w:cs="Mangal"/>
      <w:b/>
      <w:bCs/>
      <w:sz w:val="32"/>
      <w:szCs w:val="29"/>
      <w:lang w:eastAsia="zh-CN" w:bidi="hi-IN"/>
    </w:rPr>
  </w:style>
  <w:style w:type="character" w:styleId="af7">
    <w:name w:val="Hyperlink"/>
    <w:rPr>
      <w:color w:val="0563C1"/>
      <w:u w:val="single"/>
    </w:rPr>
  </w:style>
  <w:style w:type="character" w:styleId="af8">
    <w:name w:val="Unresolved Mention"/>
    <w:qFormat/>
    <w:rPr>
      <w:color w:val="605E5C"/>
      <w:shd w:val="clear" w:color="auto" w:fill="E1DFDD"/>
    </w:rPr>
  </w:style>
  <w:style w:type="character" w:customStyle="1" w:styleId="af9">
    <w:name w:val="Основной текст Знак"/>
    <w:qFormat/>
    <w:rPr>
      <w:rFonts w:ascii="Liberation Serif;Times New Roma" w:eastAsia="Noto Serif CJK SC;Calibri" w:hAnsi="Liberation Serif;Times New Roma" w:cs="Noto Sans Devanagari;Mangal"/>
      <w:sz w:val="24"/>
      <w:szCs w:val="24"/>
      <w:lang w:val="ru-RU" w:eastAsia="zh-CN" w:bidi="hi-IN"/>
    </w:rPr>
  </w:style>
  <w:style w:type="character" w:customStyle="1" w:styleId="32">
    <w:name w:val="Заголовок 3 Знак"/>
    <w:qFormat/>
    <w:rPr>
      <w:rFonts w:ascii="Calibri Light" w:eastAsia="Times New Roman" w:hAnsi="Calibri Light" w:cs="Mangal"/>
      <w:b/>
      <w:bCs/>
      <w:sz w:val="26"/>
      <w:szCs w:val="23"/>
      <w:lang w:eastAsia="zh-CN" w:bidi="hi-IN"/>
    </w:rPr>
  </w:style>
  <w:style w:type="character" w:customStyle="1" w:styleId="43">
    <w:name w:val="Заголовок 4 Знак"/>
    <w:qFormat/>
    <w:rPr>
      <w:rFonts w:ascii="Calibri" w:eastAsia="Times New Roman" w:hAnsi="Calibri" w:cs="Mangal"/>
      <w:b/>
      <w:bCs/>
      <w:sz w:val="28"/>
      <w:szCs w:val="25"/>
      <w:lang w:eastAsia="zh-CN" w:bidi="hi-IN"/>
    </w:rPr>
  </w:style>
  <w:style w:type="character" w:customStyle="1" w:styleId="24">
    <w:name w:val="Заголовок 2 Знак"/>
    <w:qFormat/>
    <w:rPr>
      <w:rFonts w:ascii="Calibri Light" w:eastAsia="Times New Roman" w:hAnsi="Calibri Light" w:cs="Mangal"/>
      <w:b/>
      <w:bCs/>
      <w:i/>
      <w:i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Mangal"/>
      <w:b/>
      <w:bCs/>
      <w:i/>
      <w:iCs/>
      <w:sz w:val="26"/>
      <w:szCs w:val="23"/>
      <w:lang w:eastAsia="zh-CN" w:bidi="hi-IN"/>
    </w:rPr>
  </w:style>
  <w:style w:type="character" w:customStyle="1" w:styleId="afa">
    <w:name w:val="Верхний колонтитул Знак"/>
    <w:qFormat/>
    <w:rPr>
      <w:rFonts w:ascii="Liberation Serif;Times New Roma" w:eastAsia="Noto Serif CJK SC;Calibri" w:hAnsi="Liberation Serif;Times New Roma" w:cs="Mangal"/>
      <w:sz w:val="24"/>
      <w:szCs w:val="21"/>
      <w:lang w:eastAsia="zh-CN" w:bidi="hi-IN"/>
    </w:rPr>
  </w:style>
  <w:style w:type="character" w:customStyle="1" w:styleId="afb">
    <w:name w:val="Нижний колонтитул Знак"/>
    <w:qFormat/>
    <w:rPr>
      <w:rFonts w:ascii="Liberation Serif;Times New Roma" w:eastAsia="Noto Serif CJK SC;Calibri" w:hAnsi="Liberation Serif;Times New Roma" w:cs="Mangal"/>
      <w:sz w:val="24"/>
      <w:szCs w:val="21"/>
      <w:lang w:eastAsia="zh-CN" w:bidi="hi-I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"/>
    <w:qFormat/>
    <w:pPr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sz w:val="32"/>
      <w:szCs w:val="29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</w:style>
  <w:style w:type="paragraph" w:styleId="afe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6">
    <w:name w:val="Заголовок1"/>
    <w:basedOn w:val="a"/>
    <w:next w:val="afc"/>
    <w:qFormat/>
    <w:pPr>
      <w:keepNext/>
      <w:spacing w:before="240" w:after="120"/>
    </w:pPr>
    <w:rPr>
      <w:rFonts w:ascii="Liberation Sans;Arial" w:eastAsia="Noto Sans CJK SC" w:hAnsi="Liberation Sans;Arial"/>
      <w:sz w:val="28"/>
      <w:szCs w:val="28"/>
    </w:rPr>
  </w:style>
  <w:style w:type="paragraph" w:customStyle="1" w:styleId="17">
    <w:name w:val="Указатель1"/>
    <w:basedOn w:val="a"/>
    <w:qFormat/>
    <w:pPr>
      <w:suppressLineNumbers/>
    </w:pPr>
  </w:style>
  <w:style w:type="paragraph" w:styleId="aff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paragraph" w:styleId="18">
    <w:name w:val="toc 1"/>
    <w:basedOn w:val="a"/>
    <w:next w:val="a"/>
    <w:rPr>
      <w:rFonts w:cs="Mangal"/>
      <w:szCs w:val="21"/>
    </w:rPr>
  </w:style>
  <w:style w:type="paragraph" w:styleId="25">
    <w:name w:val="toc 2"/>
    <w:basedOn w:val="a"/>
    <w:next w:val="a"/>
    <w:pPr>
      <w:spacing w:after="100" w:line="256" w:lineRule="auto"/>
      <w:ind w:left="220"/>
    </w:pPr>
    <w:rPr>
      <w:rFonts w:ascii="Calibri" w:eastAsia="Times New Roman" w:hAnsi="Calibri" w:cs="Times New Roman"/>
      <w:sz w:val="22"/>
      <w:szCs w:val="22"/>
      <w:lang w:bidi="ar-SA"/>
    </w:rPr>
  </w:style>
  <w:style w:type="paragraph" w:styleId="33">
    <w:name w:val="toc 3"/>
    <w:basedOn w:val="a"/>
    <w:next w:val="a"/>
    <w:pPr>
      <w:spacing w:after="100" w:line="256" w:lineRule="auto"/>
      <w:ind w:left="440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"/>
    <w:link w:val="12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link w:val="13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paragraph" w:customStyle="1" w:styleId="msonormal0">
    <w:name w:val="msonormal"/>
    <w:basedOn w:val="a"/>
    <w:rsid w:val="004E71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f0">
    <w:name w:val="Balloon Text"/>
    <w:basedOn w:val="a"/>
    <w:link w:val="aff1"/>
    <w:uiPriority w:val="99"/>
    <w:semiHidden/>
    <w:unhideWhenUsed/>
    <w:rsid w:val="004E71ED"/>
    <w:rPr>
      <w:rFonts w:ascii="Segoe UI" w:hAnsi="Segoe UI" w:cs="Mangal"/>
      <w:sz w:val="18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4E71ED"/>
    <w:rPr>
      <w:rFonts w:ascii="Segoe UI" w:eastAsia="Noto Serif CJK SC;Calibri" w:hAnsi="Segoe UI" w:cs="Mangal"/>
      <w:sz w:val="18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6771</Words>
  <Characters>38598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Рамазанов</dc:creator>
  <cp:keywords/>
  <dc:description/>
  <cp:lastModifiedBy>Галстян Сарибек</cp:lastModifiedBy>
  <cp:revision>2</cp:revision>
  <dcterms:created xsi:type="dcterms:W3CDTF">2025-07-14T16:51:00Z</dcterms:created>
  <dcterms:modified xsi:type="dcterms:W3CDTF">2025-07-14T16:51:00Z</dcterms:modified>
  <dc:language>en-US</dc:language>
</cp:coreProperties>
</file>